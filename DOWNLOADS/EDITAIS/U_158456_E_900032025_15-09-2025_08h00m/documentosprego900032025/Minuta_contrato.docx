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845B69" w14:textId="14EC135A" w:rsidR="0075039D" w:rsidRPr="004827F2" w:rsidRDefault="0075039D" w:rsidP="0075039D">
      <w:pPr>
        <w:spacing w:afterLines="120" w:after="288" w:line="312" w:lineRule="auto"/>
        <w:jc w:val="center"/>
        <w:rPr>
          <w:rFonts w:ascii="Arial" w:hAnsi="Arial" w:cs="Arial"/>
          <w:b/>
          <w:bCs/>
          <w:color w:val="000000" w:themeColor="text1"/>
          <w:sz w:val="20"/>
          <w:szCs w:val="20"/>
        </w:rPr>
      </w:pPr>
      <w:r w:rsidRPr="004827F2">
        <w:rPr>
          <w:rFonts w:ascii="Arial" w:hAnsi="Arial" w:cs="Arial"/>
          <w:b/>
          <w:bCs/>
          <w:color w:val="000000" w:themeColor="text1"/>
          <w:sz w:val="20"/>
          <w:szCs w:val="20"/>
        </w:rPr>
        <w:t>MODELO DE TERMO DE CONTRATO</w:t>
      </w:r>
      <w:r w:rsidRPr="004827F2">
        <w:rPr>
          <w:rFonts w:ascii="Arial" w:hAnsi="Arial" w:cs="Arial"/>
          <w:b/>
          <w:bCs/>
          <w:color w:val="000000" w:themeColor="text1"/>
          <w:sz w:val="20"/>
          <w:szCs w:val="20"/>
        </w:rPr>
        <w:br/>
        <w:t>Lei nº 14.133, de 1º de abril de 2021</w:t>
      </w:r>
      <w:r w:rsidRPr="004827F2">
        <w:rPr>
          <w:rFonts w:ascii="Arial" w:hAnsi="Arial" w:cs="Arial"/>
          <w:b/>
          <w:bCs/>
          <w:color w:val="000000" w:themeColor="text1"/>
          <w:sz w:val="20"/>
          <w:szCs w:val="20"/>
        </w:rPr>
        <w:br/>
        <w:t xml:space="preserve">AQUISIÇÕES – </w:t>
      </w:r>
      <w:proofErr w:type="gramStart"/>
      <w:r w:rsidRPr="004827F2">
        <w:rPr>
          <w:rFonts w:ascii="Arial" w:hAnsi="Arial" w:cs="Arial"/>
          <w:b/>
          <w:bCs/>
          <w:color w:val="000000" w:themeColor="text1"/>
          <w:sz w:val="20"/>
          <w:szCs w:val="20"/>
        </w:rPr>
        <w:t>LICITAÇÃO</w:t>
      </w:r>
      <w:proofErr w:type="gramEnd"/>
    </w:p>
    <w:p w14:paraId="1A80153D" w14:textId="78DF4D8F" w:rsidR="00BE137E" w:rsidRPr="004827F2" w:rsidRDefault="007A455D" w:rsidP="00D01ED2">
      <w:pPr>
        <w:spacing w:before="120" w:afterLines="120" w:after="288" w:line="312" w:lineRule="auto"/>
        <w:jc w:val="center"/>
        <w:rPr>
          <w:rFonts w:ascii="Arial" w:hAnsi="Arial" w:cs="Arial"/>
          <w:b/>
          <w:bCs/>
          <w:color w:val="000000" w:themeColor="text1"/>
          <w:sz w:val="20"/>
          <w:szCs w:val="20"/>
        </w:rPr>
      </w:pPr>
      <w:r w:rsidRPr="004827F2">
        <w:rPr>
          <w:rFonts w:ascii="Arial" w:hAnsi="Arial" w:cs="Arial"/>
          <w:noProof/>
          <w:color w:val="000000"/>
          <w:sz w:val="20"/>
          <w:szCs w:val="20"/>
        </w:rPr>
        <w:drawing>
          <wp:anchor distT="0" distB="0" distL="114300" distR="114300" simplePos="0" relativeHeight="251658240" behindDoc="0" locked="0" layoutInCell="1" allowOverlap="1" wp14:anchorId="491EB5D4" wp14:editId="75384529">
            <wp:simplePos x="0" y="0"/>
            <wp:positionH relativeFrom="margin">
              <wp:posOffset>2816860</wp:posOffset>
            </wp:positionH>
            <wp:positionV relativeFrom="paragraph">
              <wp:posOffset>67945</wp:posOffset>
            </wp:positionV>
            <wp:extent cx="738000" cy="806400"/>
            <wp:effectExtent l="0" t="0" r="508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38000" cy="80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26C647" w14:textId="77777777" w:rsidR="002226F5" w:rsidRPr="004827F2" w:rsidRDefault="002226F5" w:rsidP="00D01ED2">
      <w:pPr>
        <w:spacing w:before="120" w:afterLines="120" w:after="288" w:line="312" w:lineRule="auto"/>
        <w:jc w:val="center"/>
        <w:rPr>
          <w:rFonts w:ascii="Arial" w:hAnsi="Arial" w:cs="Arial"/>
          <w:b/>
          <w:i/>
          <w:color w:val="FF0000"/>
          <w:sz w:val="20"/>
          <w:szCs w:val="20"/>
        </w:rPr>
      </w:pPr>
    </w:p>
    <w:p w14:paraId="025E3ADD" w14:textId="77777777" w:rsidR="007A455D" w:rsidRPr="004827F2" w:rsidRDefault="007A455D" w:rsidP="00830FF6">
      <w:pPr>
        <w:spacing w:before="120" w:afterLines="120" w:after="288" w:line="312" w:lineRule="auto"/>
        <w:ind w:left="708" w:firstLine="708"/>
        <w:jc w:val="center"/>
        <w:rPr>
          <w:rFonts w:ascii="Arial" w:hAnsi="Arial" w:cs="Arial"/>
          <w:b/>
          <w:i/>
          <w:color w:val="FF0000"/>
          <w:sz w:val="20"/>
          <w:szCs w:val="20"/>
        </w:rPr>
      </w:pPr>
    </w:p>
    <w:p w14:paraId="3EBB8021" w14:textId="76D401A2" w:rsidR="00BE137E" w:rsidRPr="00AA12B5" w:rsidRDefault="00AA12B5" w:rsidP="00AA12B5">
      <w:pPr>
        <w:jc w:val="center"/>
        <w:rPr>
          <w:rFonts w:ascii="Arial" w:eastAsia="Times New Roman" w:hAnsi="Arial" w:cs="Arial"/>
          <w:b/>
          <w:sz w:val="20"/>
          <w:szCs w:val="20"/>
        </w:rPr>
      </w:pPr>
      <w:r w:rsidRPr="00AA12B5">
        <w:rPr>
          <w:rFonts w:ascii="Arial" w:eastAsia="Times New Roman" w:hAnsi="Arial" w:cs="Arial"/>
          <w:b/>
          <w:sz w:val="20"/>
          <w:szCs w:val="20"/>
        </w:rPr>
        <w:t xml:space="preserve">INSTITUTO FEDERAL DE EDUCAÇÃO, CIÊNCIAS E TECNOLOGIA DO </w:t>
      </w:r>
      <w:proofErr w:type="gramStart"/>
      <w:r w:rsidRPr="00AA12B5">
        <w:rPr>
          <w:rFonts w:ascii="Arial" w:eastAsia="Times New Roman" w:hAnsi="Arial" w:cs="Arial"/>
          <w:b/>
          <w:sz w:val="20"/>
          <w:szCs w:val="20"/>
        </w:rPr>
        <w:t>MARANHÃO</w:t>
      </w:r>
      <w:proofErr w:type="gramEnd"/>
    </w:p>
    <w:p w14:paraId="70869A22" w14:textId="3E4FAAA6" w:rsidR="00AA12B5" w:rsidRPr="00AA12B5" w:rsidRDefault="00AA12B5" w:rsidP="00AA12B5">
      <w:pPr>
        <w:jc w:val="center"/>
        <w:rPr>
          <w:rFonts w:ascii="Arial" w:eastAsia="Times New Roman" w:hAnsi="Arial" w:cs="Arial"/>
          <w:b/>
          <w:sz w:val="20"/>
          <w:szCs w:val="20"/>
        </w:rPr>
      </w:pPr>
      <w:r w:rsidRPr="00AA12B5">
        <w:rPr>
          <w:rFonts w:ascii="Arial" w:eastAsia="Times New Roman" w:hAnsi="Arial" w:cs="Arial"/>
          <w:b/>
          <w:sz w:val="20"/>
          <w:szCs w:val="20"/>
        </w:rPr>
        <w:t>CAMPUS CAXIAS</w:t>
      </w:r>
    </w:p>
    <w:p w14:paraId="4334F8EC" w14:textId="52324D74" w:rsidR="00BE137E" w:rsidRPr="004827F2" w:rsidRDefault="00BE137E" w:rsidP="00D01ED2">
      <w:pPr>
        <w:spacing w:before="120" w:afterLines="120" w:after="288" w:line="312" w:lineRule="auto"/>
        <w:jc w:val="center"/>
        <w:rPr>
          <w:rFonts w:ascii="Arial" w:hAnsi="Arial" w:cs="Arial"/>
          <w:bCs/>
          <w:color w:val="000000"/>
          <w:sz w:val="20"/>
          <w:szCs w:val="20"/>
        </w:rPr>
      </w:pPr>
      <w:r w:rsidRPr="004827F2">
        <w:rPr>
          <w:rFonts w:ascii="Arial" w:hAnsi="Arial" w:cs="Arial"/>
          <w:color w:val="000000"/>
          <w:sz w:val="20"/>
          <w:szCs w:val="20"/>
        </w:rPr>
        <w:t>(Processo Administrativo n</w:t>
      </w:r>
      <w:r w:rsidRPr="004827F2">
        <w:rPr>
          <w:rFonts w:ascii="Arial" w:hAnsi="Arial" w:cs="Arial"/>
          <w:bCs/>
          <w:color w:val="000000"/>
          <w:sz w:val="20"/>
          <w:szCs w:val="20"/>
        </w:rPr>
        <w:t>°</w:t>
      </w:r>
      <w:r w:rsidR="00AA12B5">
        <w:rPr>
          <w:rFonts w:ascii="Arial" w:hAnsi="Arial" w:cs="Arial"/>
          <w:bCs/>
          <w:color w:val="000000"/>
          <w:sz w:val="20"/>
          <w:szCs w:val="20"/>
        </w:rPr>
        <w:t xml:space="preserve"> </w:t>
      </w:r>
      <w:r w:rsidR="00AA12B5" w:rsidRPr="00AA12B5">
        <w:rPr>
          <w:rFonts w:ascii="Arial" w:hAnsi="Arial" w:cs="Arial"/>
          <w:bCs/>
          <w:color w:val="000000"/>
          <w:sz w:val="20"/>
          <w:szCs w:val="20"/>
        </w:rPr>
        <w:t>23249.016407.2025-16</w:t>
      </w:r>
      <w:r w:rsidRPr="004827F2">
        <w:rPr>
          <w:rFonts w:ascii="Arial" w:hAnsi="Arial" w:cs="Arial"/>
          <w:bCs/>
          <w:color w:val="000000"/>
          <w:sz w:val="20"/>
          <w:szCs w:val="20"/>
        </w:rPr>
        <w:t>)</w:t>
      </w:r>
    </w:p>
    <w:p w14:paraId="08652D9C" w14:textId="064713E3" w:rsidR="00DC41DD" w:rsidRPr="004827F2" w:rsidRDefault="00DC41DD" w:rsidP="00D01ED2">
      <w:pPr>
        <w:pStyle w:val="Prembulo"/>
        <w:spacing w:before="120" w:afterLines="120" w:after="288" w:line="312" w:lineRule="auto"/>
        <w:rPr>
          <w:bCs w:val="0"/>
        </w:rPr>
      </w:pPr>
      <w:r w:rsidRPr="004827F2">
        <w:rPr>
          <w:bCs w:val="0"/>
        </w:rPr>
        <w:t xml:space="preserve">CONTRATO ADMINISTRATIVO Nº </w:t>
      </w:r>
      <w:r w:rsidR="00AA12B5">
        <w:rPr>
          <w:bCs w:val="0"/>
        </w:rPr>
        <w:t>XX</w:t>
      </w:r>
      <w:r w:rsidRPr="004827F2">
        <w:rPr>
          <w:bCs w:val="0"/>
        </w:rPr>
        <w:t>/</w:t>
      </w:r>
      <w:r w:rsidR="00AA12B5">
        <w:rPr>
          <w:bCs w:val="0"/>
        </w:rPr>
        <w:t xml:space="preserve">2025, QUE FAZEM ENTRE SI O IFMA CAMPUS CAXIAS </w:t>
      </w:r>
      <w:r w:rsidRPr="004827F2">
        <w:rPr>
          <w:bCs w:val="0"/>
        </w:rPr>
        <w:t>E</w:t>
      </w:r>
      <w:r w:rsidR="00AA12B5">
        <w:rPr>
          <w:bCs w:val="0"/>
        </w:rPr>
        <w:t xml:space="preserve"> A EMPRESA XXXXXXX. </w:t>
      </w:r>
    </w:p>
    <w:p w14:paraId="2C937491" w14:textId="19845CD9" w:rsidR="00DC41DD" w:rsidRPr="00AA12B5" w:rsidRDefault="00AA12B5" w:rsidP="00D61A41">
      <w:pPr>
        <w:spacing w:before="120" w:after="120" w:line="276" w:lineRule="auto"/>
        <w:ind w:firstLine="1418"/>
        <w:jc w:val="both"/>
        <w:rPr>
          <w:rFonts w:ascii="Arial" w:eastAsia="Arial" w:hAnsi="Arial" w:cs="Arial"/>
          <w:sz w:val="20"/>
          <w:szCs w:val="20"/>
        </w:rPr>
      </w:pPr>
      <w:r w:rsidRPr="00AA12B5">
        <w:rPr>
          <w:rFonts w:ascii="Arial" w:eastAsia="Arial" w:hAnsi="Arial" w:cs="Arial"/>
          <w:iCs/>
          <w:sz w:val="20"/>
          <w:szCs w:val="20"/>
        </w:rPr>
        <w:t>O Instituto Federal de Educação, Ciências e Tecnologia do Maranhão Campus Caxias</w:t>
      </w:r>
      <w:r w:rsidR="00DC41DD" w:rsidRPr="00AA12B5">
        <w:rPr>
          <w:rFonts w:ascii="Arial" w:eastAsia="Arial" w:hAnsi="Arial" w:cs="Arial"/>
          <w:sz w:val="20"/>
          <w:szCs w:val="20"/>
        </w:rPr>
        <w:t xml:space="preserve">, com sede </w:t>
      </w:r>
      <w:proofErr w:type="gramStart"/>
      <w:r w:rsidR="00DC41DD" w:rsidRPr="00AA12B5">
        <w:rPr>
          <w:rFonts w:ascii="Arial" w:eastAsia="Arial" w:hAnsi="Arial" w:cs="Arial"/>
          <w:sz w:val="20"/>
          <w:szCs w:val="20"/>
        </w:rPr>
        <w:t>no(</w:t>
      </w:r>
      <w:proofErr w:type="gramEnd"/>
      <w:r w:rsidR="00DC41DD" w:rsidRPr="00AA12B5">
        <w:rPr>
          <w:rFonts w:ascii="Arial" w:eastAsia="Arial" w:hAnsi="Arial" w:cs="Arial"/>
          <w:sz w:val="20"/>
          <w:szCs w:val="20"/>
        </w:rPr>
        <w:t xml:space="preserve">a) </w:t>
      </w:r>
      <w:r w:rsidRPr="00AA12B5">
        <w:rPr>
          <w:rFonts w:ascii="Arial" w:eastAsia="Arial" w:hAnsi="Arial" w:cs="Arial"/>
          <w:sz w:val="20"/>
          <w:szCs w:val="20"/>
        </w:rPr>
        <w:t>Rodovia MA-349 – do Km 1,524/1,525 ao Km 3,424/3,425, bairro Teso Duro</w:t>
      </w:r>
      <w:r w:rsidR="00DC41DD" w:rsidRPr="00AA12B5">
        <w:rPr>
          <w:rFonts w:ascii="Arial" w:eastAsia="Arial" w:hAnsi="Arial" w:cs="Arial"/>
          <w:sz w:val="20"/>
          <w:szCs w:val="20"/>
        </w:rPr>
        <w:t xml:space="preserve">, na cidade de </w:t>
      </w:r>
      <w:r w:rsidRPr="00AA12B5">
        <w:rPr>
          <w:rFonts w:ascii="Arial" w:eastAsia="Arial" w:hAnsi="Arial" w:cs="Arial"/>
          <w:sz w:val="20"/>
          <w:szCs w:val="20"/>
        </w:rPr>
        <w:t>Caxias/MA</w:t>
      </w:r>
      <w:r w:rsidR="00DC41DD" w:rsidRPr="00AA12B5">
        <w:rPr>
          <w:rFonts w:ascii="Arial" w:eastAsia="Arial" w:hAnsi="Arial" w:cs="Arial"/>
          <w:sz w:val="20"/>
          <w:szCs w:val="20"/>
        </w:rPr>
        <w:t xml:space="preserve">, inscrito(a) no CNPJ sob o nº </w:t>
      </w:r>
      <w:r w:rsidRPr="00AA12B5">
        <w:rPr>
          <w:rFonts w:ascii="Arial" w:eastAsia="Arial" w:hAnsi="Arial" w:cs="Arial"/>
          <w:sz w:val="20"/>
          <w:szCs w:val="20"/>
        </w:rPr>
        <w:t>10.735.145/0012-47</w:t>
      </w:r>
      <w:r w:rsidR="00DC41DD" w:rsidRPr="00AA12B5">
        <w:rPr>
          <w:rFonts w:ascii="Arial" w:eastAsia="Arial" w:hAnsi="Arial" w:cs="Arial"/>
          <w:sz w:val="20"/>
          <w:szCs w:val="20"/>
        </w:rPr>
        <w:t xml:space="preserve">, neste ato representado(a) pelo(a) </w:t>
      </w:r>
      <w:r w:rsidRPr="00AA12B5">
        <w:rPr>
          <w:rFonts w:ascii="Arial" w:eastAsia="Arial" w:hAnsi="Arial" w:cs="Arial"/>
          <w:sz w:val="20"/>
          <w:szCs w:val="20"/>
        </w:rPr>
        <w:t>Diretor Geral XXXXXXX</w:t>
      </w:r>
      <w:r w:rsidR="00DC41DD" w:rsidRPr="00AA12B5">
        <w:rPr>
          <w:rFonts w:ascii="Arial" w:eastAsia="Arial" w:hAnsi="Arial" w:cs="Arial"/>
          <w:sz w:val="20"/>
          <w:szCs w:val="20"/>
        </w:rPr>
        <w:t xml:space="preserve">, nomeado(a) pela Portaria nº ......, de ..... </w:t>
      </w:r>
      <w:proofErr w:type="gramStart"/>
      <w:r w:rsidR="00DC41DD" w:rsidRPr="00AA12B5">
        <w:rPr>
          <w:rFonts w:ascii="Arial" w:eastAsia="Arial" w:hAnsi="Arial" w:cs="Arial"/>
          <w:sz w:val="20"/>
          <w:szCs w:val="20"/>
        </w:rPr>
        <w:t>de</w:t>
      </w:r>
      <w:proofErr w:type="gramEnd"/>
      <w:r w:rsidR="00DC41DD" w:rsidRPr="00AA12B5">
        <w:rPr>
          <w:rFonts w:ascii="Arial" w:eastAsia="Arial" w:hAnsi="Arial" w:cs="Arial"/>
          <w:sz w:val="20"/>
          <w:szCs w:val="20"/>
        </w:rPr>
        <w:t xml:space="preserve"> ..................... </w:t>
      </w:r>
      <w:proofErr w:type="gramStart"/>
      <w:r w:rsidR="00DC41DD" w:rsidRPr="00AA12B5">
        <w:rPr>
          <w:rFonts w:ascii="Arial" w:eastAsia="Arial" w:hAnsi="Arial" w:cs="Arial"/>
          <w:sz w:val="20"/>
          <w:szCs w:val="20"/>
        </w:rPr>
        <w:t>de</w:t>
      </w:r>
      <w:proofErr w:type="gramEnd"/>
      <w:r w:rsidR="00DC41DD" w:rsidRPr="00AA12B5">
        <w:rPr>
          <w:rFonts w:ascii="Arial" w:eastAsia="Arial" w:hAnsi="Arial" w:cs="Arial"/>
          <w:sz w:val="20"/>
          <w:szCs w:val="20"/>
        </w:rPr>
        <w:t xml:space="preserve"> 20..., publicada no</w:t>
      </w:r>
      <w:r w:rsidR="00DC41DD" w:rsidRPr="00AA12B5">
        <w:rPr>
          <w:rFonts w:ascii="Arial" w:eastAsia="Arial" w:hAnsi="Arial" w:cs="Arial"/>
          <w:iCs/>
          <w:sz w:val="20"/>
          <w:szCs w:val="20"/>
        </w:rPr>
        <w:t xml:space="preserve"> DOU </w:t>
      </w:r>
      <w:r w:rsidR="00DC41DD" w:rsidRPr="00AA12B5">
        <w:rPr>
          <w:rFonts w:ascii="Arial" w:eastAsia="Arial" w:hAnsi="Arial" w:cs="Arial"/>
          <w:sz w:val="20"/>
          <w:szCs w:val="20"/>
        </w:rPr>
        <w:t xml:space="preserve">de ..... </w:t>
      </w:r>
      <w:proofErr w:type="gramStart"/>
      <w:r w:rsidR="00DC41DD" w:rsidRPr="00AA12B5">
        <w:rPr>
          <w:rFonts w:ascii="Arial" w:eastAsia="Arial" w:hAnsi="Arial" w:cs="Arial"/>
          <w:sz w:val="20"/>
          <w:szCs w:val="20"/>
        </w:rPr>
        <w:t>de</w:t>
      </w:r>
      <w:proofErr w:type="gramEnd"/>
      <w:r w:rsidR="00DC41DD" w:rsidRPr="00AA12B5">
        <w:rPr>
          <w:rFonts w:ascii="Arial" w:eastAsia="Arial" w:hAnsi="Arial" w:cs="Arial"/>
          <w:sz w:val="20"/>
          <w:szCs w:val="20"/>
        </w:rPr>
        <w:t xml:space="preserve"> ............... </w:t>
      </w:r>
      <w:proofErr w:type="gramStart"/>
      <w:r w:rsidR="00DC41DD" w:rsidRPr="00AA12B5">
        <w:rPr>
          <w:rFonts w:ascii="Arial" w:eastAsia="Arial" w:hAnsi="Arial" w:cs="Arial"/>
          <w:sz w:val="20"/>
          <w:szCs w:val="20"/>
        </w:rPr>
        <w:t>de</w:t>
      </w:r>
      <w:proofErr w:type="gramEnd"/>
      <w:r w:rsidR="00DC41DD" w:rsidRPr="00AA12B5">
        <w:rPr>
          <w:rFonts w:ascii="Arial" w:eastAsia="Arial" w:hAnsi="Arial" w:cs="Arial"/>
          <w:sz w:val="20"/>
          <w:szCs w:val="20"/>
        </w:rPr>
        <w:t xml:space="preserve"> ..........., portador da Matrícula Funcional nº .........., doravante denominado CONTRATANTE, e o(a) .............................., </w:t>
      </w:r>
      <w:r w:rsidR="00DC41DD" w:rsidRPr="00AA12B5">
        <w:rPr>
          <w:rFonts w:ascii="Arial" w:eastAsia="Arial" w:hAnsi="Arial" w:cs="Arial"/>
          <w:iCs/>
          <w:sz w:val="20"/>
          <w:szCs w:val="20"/>
        </w:rPr>
        <w:t>inscrito(a) no CNPJ/MF sob o nº ............................, sediado(a) na</w:t>
      </w:r>
      <w:r w:rsidR="00DC41DD" w:rsidRPr="00AA12B5">
        <w:rPr>
          <w:rFonts w:ascii="Arial" w:eastAsia="Arial" w:hAnsi="Arial" w:cs="Arial"/>
          <w:sz w:val="20"/>
          <w:szCs w:val="20"/>
        </w:rPr>
        <w:t xml:space="preserve"> ..................................., doravante designado CONTRATADO, </w:t>
      </w:r>
      <w:r w:rsidR="00DC41DD" w:rsidRPr="00AA12B5">
        <w:rPr>
          <w:rFonts w:ascii="Arial" w:eastAsia="Arial" w:hAnsi="Arial" w:cs="Arial"/>
          <w:iCs/>
          <w:sz w:val="20"/>
          <w:szCs w:val="20"/>
        </w:rPr>
        <w:t>neste ato representado(a) por</w:t>
      </w:r>
      <w:r w:rsidR="00DC41DD" w:rsidRPr="00AA12B5">
        <w:rPr>
          <w:rFonts w:ascii="Arial" w:eastAsia="Arial" w:hAnsi="Arial" w:cs="Arial"/>
          <w:sz w:val="20"/>
          <w:szCs w:val="20"/>
        </w:rPr>
        <w:t xml:space="preserve"> .................................. (nome e função no contratado), </w:t>
      </w:r>
      <w:r w:rsidR="00DC41DD" w:rsidRPr="00AA12B5">
        <w:rPr>
          <w:rFonts w:ascii="Arial" w:eastAsia="Arial" w:hAnsi="Arial" w:cs="Arial"/>
          <w:iCs/>
          <w:sz w:val="20"/>
          <w:szCs w:val="20"/>
        </w:rPr>
        <w:t xml:space="preserve">conforme atos constitutivos da empresa </w:t>
      </w:r>
      <w:r w:rsidR="00DC41DD" w:rsidRPr="00AA12B5">
        <w:rPr>
          <w:rFonts w:ascii="Arial" w:eastAsia="Arial" w:hAnsi="Arial" w:cs="Arial"/>
          <w:b/>
          <w:bCs/>
          <w:iCs/>
          <w:sz w:val="20"/>
          <w:szCs w:val="20"/>
        </w:rPr>
        <w:t>OU</w:t>
      </w:r>
      <w:r w:rsidR="00DC41DD" w:rsidRPr="00AA12B5">
        <w:rPr>
          <w:rFonts w:ascii="Arial" w:eastAsia="Arial" w:hAnsi="Arial" w:cs="Arial"/>
          <w:iCs/>
          <w:sz w:val="20"/>
          <w:szCs w:val="20"/>
        </w:rPr>
        <w:t xml:space="preserve"> procuração apresentada nos autos, </w:t>
      </w:r>
      <w:r w:rsidR="00DC41DD" w:rsidRPr="00AA12B5">
        <w:rPr>
          <w:rFonts w:ascii="Arial" w:eastAsia="Arial" w:hAnsi="Arial" w:cs="Arial"/>
          <w:sz w:val="20"/>
          <w:szCs w:val="20"/>
        </w:rPr>
        <w:t xml:space="preserve">tendo em vista o que consta no Processo </w:t>
      </w:r>
      <w:proofErr w:type="gramStart"/>
      <w:r w:rsidR="00DC41DD" w:rsidRPr="00AA12B5">
        <w:rPr>
          <w:rFonts w:ascii="Arial" w:eastAsia="Arial" w:hAnsi="Arial" w:cs="Arial"/>
          <w:sz w:val="20"/>
          <w:szCs w:val="20"/>
        </w:rPr>
        <w:t>nº ...</w:t>
      </w:r>
      <w:proofErr w:type="gramEnd"/>
      <w:r w:rsidR="00DC41DD" w:rsidRPr="00AA12B5">
        <w:rPr>
          <w:rFonts w:ascii="Arial" w:eastAsia="Arial" w:hAnsi="Arial" w:cs="Arial"/>
          <w:sz w:val="20"/>
          <w:szCs w:val="20"/>
        </w:rPr>
        <w:t xml:space="preserve">........................... </w:t>
      </w:r>
      <w:proofErr w:type="gramStart"/>
      <w:r w:rsidR="00DC41DD" w:rsidRPr="00AA12B5">
        <w:rPr>
          <w:rFonts w:ascii="Arial" w:eastAsia="Arial" w:hAnsi="Arial" w:cs="Arial"/>
          <w:sz w:val="20"/>
          <w:szCs w:val="20"/>
        </w:rPr>
        <w:t>e</w:t>
      </w:r>
      <w:proofErr w:type="gramEnd"/>
      <w:r w:rsidR="00DC41DD" w:rsidRPr="00AA12B5">
        <w:rPr>
          <w:rFonts w:ascii="Arial" w:eastAsia="Arial" w:hAnsi="Arial" w:cs="Arial"/>
          <w:sz w:val="20"/>
          <w:szCs w:val="20"/>
        </w:rPr>
        <w:t xml:space="preserve"> em observância às disposições da </w:t>
      </w:r>
      <w:hyperlink r:id="rId13" w:history="1">
        <w:r w:rsidR="00DC41DD" w:rsidRPr="00AA12B5">
          <w:rPr>
            <w:rStyle w:val="Hyperlink"/>
            <w:rFonts w:ascii="Arial" w:eastAsia="Arial" w:hAnsi="Arial" w:cs="Arial"/>
            <w:color w:val="auto"/>
            <w:sz w:val="20"/>
            <w:szCs w:val="20"/>
          </w:rPr>
          <w:t>Lei nº 14.133, de 1º de abril de 2021</w:t>
        </w:r>
      </w:hyperlink>
      <w:r w:rsidR="00DC41DD" w:rsidRPr="00AA12B5">
        <w:rPr>
          <w:rFonts w:ascii="Arial" w:eastAsia="Arial" w:hAnsi="Arial" w:cs="Arial"/>
          <w:sz w:val="20"/>
          <w:szCs w:val="20"/>
        </w:rPr>
        <w:t xml:space="preserve">, e demais legislação aplicável, resolvem celebrar o presente Termo de Contrato, decorrente </w:t>
      </w:r>
      <w:r w:rsidR="00DC41DD" w:rsidRPr="00AA12B5">
        <w:rPr>
          <w:rFonts w:ascii="Arial" w:eastAsia="Arial" w:hAnsi="Arial" w:cs="Arial"/>
          <w:iCs/>
          <w:sz w:val="20"/>
          <w:szCs w:val="20"/>
        </w:rPr>
        <w:t xml:space="preserve">do Pregão Eletrônico n. </w:t>
      </w:r>
      <w:r>
        <w:rPr>
          <w:rFonts w:ascii="Arial" w:eastAsia="Arial" w:hAnsi="Arial" w:cs="Arial"/>
          <w:iCs/>
          <w:sz w:val="20"/>
          <w:szCs w:val="20"/>
        </w:rPr>
        <w:t>90003/2025</w:t>
      </w:r>
      <w:r w:rsidR="00DC41DD" w:rsidRPr="00AA12B5">
        <w:rPr>
          <w:rFonts w:ascii="Arial" w:eastAsia="Arial" w:hAnsi="Arial" w:cs="Arial"/>
          <w:sz w:val="20"/>
          <w:szCs w:val="20"/>
        </w:rPr>
        <w:t>, mediante as cláusulas e condições a seguir enunciadas.</w:t>
      </w:r>
    </w:p>
    <w:p w14:paraId="6729116A" w14:textId="017BEFB3" w:rsidR="00DC41DD" w:rsidRPr="00D61A41" w:rsidRDefault="00DC41DD" w:rsidP="00D61A41">
      <w:pPr>
        <w:pStyle w:val="Nivel01"/>
        <w:numPr>
          <w:ilvl w:val="0"/>
          <w:numId w:val="23"/>
        </w:numPr>
        <w:rPr>
          <w:color w:val="FFFFFF" w:themeColor="background1"/>
        </w:rPr>
      </w:pPr>
      <w:r w:rsidRPr="004827F2">
        <w:t xml:space="preserve">CLÁUSULA </w:t>
      </w:r>
      <w:r w:rsidRPr="00D61A41">
        <w:t>PRIMEIRA</w:t>
      </w:r>
      <w:r w:rsidRPr="004827F2">
        <w:t xml:space="preserve"> – </w:t>
      </w:r>
      <w:r w:rsidRPr="00552D62">
        <w:t>OBJETO (</w:t>
      </w:r>
      <w:hyperlink r:id="rId14" w:anchor="art92" w:history="1">
        <w:r w:rsidRPr="00552D62">
          <w:rPr>
            <w:rStyle w:val="Hyperlink"/>
          </w:rPr>
          <w:t>art. 92, I e II</w:t>
        </w:r>
      </w:hyperlink>
      <w:proofErr w:type="gramStart"/>
      <w:r w:rsidRPr="00552D62">
        <w:t>)</w:t>
      </w:r>
      <w:proofErr w:type="gramEnd"/>
    </w:p>
    <w:p w14:paraId="2D8DFE54" w14:textId="3091BBDE" w:rsidR="00DC41DD" w:rsidRPr="00AA12B5" w:rsidRDefault="00DC41DD" w:rsidP="00AA12B5">
      <w:pPr>
        <w:pStyle w:val="Nivel2"/>
        <w:numPr>
          <w:ilvl w:val="1"/>
          <w:numId w:val="37"/>
        </w:numPr>
        <w:rPr>
          <w:color w:val="FF0000"/>
        </w:rPr>
      </w:pPr>
      <w:r w:rsidRPr="00552D62">
        <w:t xml:space="preserve">O </w:t>
      </w:r>
      <w:r w:rsidRPr="00E136D8">
        <w:t>objeto</w:t>
      </w:r>
      <w:r w:rsidRPr="00552D62">
        <w:t xml:space="preserve"> do </w:t>
      </w:r>
      <w:r w:rsidRPr="00E136D8">
        <w:t>presente</w:t>
      </w:r>
      <w:r w:rsidRPr="00552D62">
        <w:t xml:space="preserve"> instrumento é a contratação de</w:t>
      </w:r>
      <w:r w:rsidR="00B35F29" w:rsidRPr="00552D62">
        <w:t xml:space="preserve"> solução de tecnologia da informação e comunicação de</w:t>
      </w:r>
      <w:r w:rsidRPr="00552D62">
        <w:t xml:space="preserve"> </w:t>
      </w:r>
      <w:r w:rsidR="00AA12B5" w:rsidRPr="00AA12B5">
        <w:rPr>
          <w:color w:val="auto"/>
        </w:rPr>
        <w:t>aquisição de monitores e computadores novos, segmentados em dois níveis de desempenho (médio e avançado), com garantia de 36 meses e suporte técnico on-site</w:t>
      </w:r>
      <w:r w:rsidRPr="00552D62">
        <w:t>, nas condições estabelecidas no Termo de Referência.</w:t>
      </w:r>
    </w:p>
    <w:p w14:paraId="3B62A8CB" w14:textId="77777777" w:rsidR="00DC41DD" w:rsidRPr="004827F2" w:rsidRDefault="00DC41DD" w:rsidP="00E136D8">
      <w:pPr>
        <w:pStyle w:val="Nivel2"/>
        <w:numPr>
          <w:ilvl w:val="1"/>
          <w:numId w:val="37"/>
        </w:numPr>
        <w:ind w:left="0" w:hanging="6"/>
      </w:pPr>
      <w:r w:rsidRPr="00E136D8">
        <w:t>Objeto</w:t>
      </w:r>
      <w:r w:rsidRPr="004827F2">
        <w:t xml:space="preserve"> da contratação:</w:t>
      </w:r>
    </w:p>
    <w:tbl>
      <w:tblPr>
        <w:tblW w:w="9498" w:type="dxa"/>
        <w:jc w:val="center"/>
        <w:tblInd w:w="-147" w:type="dxa"/>
        <w:tblLayout w:type="fixed"/>
        <w:tblLook w:val="04A0" w:firstRow="1" w:lastRow="0" w:firstColumn="1" w:lastColumn="0" w:noHBand="0" w:noVBand="1"/>
      </w:tblPr>
      <w:tblGrid>
        <w:gridCol w:w="707"/>
        <w:gridCol w:w="2554"/>
        <w:gridCol w:w="1277"/>
        <w:gridCol w:w="1134"/>
        <w:gridCol w:w="1558"/>
        <w:gridCol w:w="1279"/>
        <w:gridCol w:w="989"/>
      </w:tblGrid>
      <w:tr w:rsidR="00DC41DD" w:rsidRPr="004827F2" w14:paraId="4C58D50F" w14:textId="77777777" w:rsidTr="00AA12B5">
        <w:trPr>
          <w:jc w:val="center"/>
        </w:trPr>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F24A23" w14:textId="77777777" w:rsidR="00DC41DD" w:rsidRPr="004827F2" w:rsidRDefault="00DC41DD" w:rsidP="00D01ED2">
            <w:pPr>
              <w:widowControl w:val="0"/>
              <w:spacing w:before="120" w:afterLines="120" w:after="288" w:line="312" w:lineRule="auto"/>
              <w:jc w:val="center"/>
              <w:rPr>
                <w:rFonts w:ascii="Arial" w:eastAsia="Arial" w:hAnsi="Arial" w:cs="Arial"/>
                <w:b/>
                <w:bCs/>
                <w:color w:val="000000"/>
                <w:sz w:val="20"/>
                <w:szCs w:val="20"/>
              </w:rPr>
            </w:pPr>
            <w:r w:rsidRPr="004827F2">
              <w:rPr>
                <w:rFonts w:ascii="Arial" w:eastAsia="Arial" w:hAnsi="Arial" w:cs="Arial"/>
                <w:b/>
                <w:bCs/>
                <w:color w:val="000000" w:themeColor="text1"/>
                <w:sz w:val="20"/>
                <w:szCs w:val="20"/>
              </w:rPr>
              <w:t>ITEM</w:t>
            </w:r>
          </w:p>
          <w:p w14:paraId="34130B1D" w14:textId="77777777" w:rsidR="00DC41DD" w:rsidRPr="004827F2" w:rsidRDefault="00DC41DD" w:rsidP="00D01ED2">
            <w:pPr>
              <w:widowControl w:val="0"/>
              <w:spacing w:before="120" w:afterLines="120" w:after="288" w:line="312" w:lineRule="auto"/>
              <w:jc w:val="center"/>
              <w:rPr>
                <w:rFonts w:ascii="Arial" w:eastAsia="Arial" w:hAnsi="Arial" w:cs="Arial"/>
                <w:b/>
                <w:bCs/>
                <w:color w:val="000000"/>
                <w:sz w:val="20"/>
                <w:szCs w:val="20"/>
              </w:rPr>
            </w:pPr>
          </w:p>
        </w:tc>
        <w:tc>
          <w:tcPr>
            <w:tcW w:w="2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9E2EAD" w14:textId="77777777" w:rsidR="00DC41DD" w:rsidRPr="004827F2" w:rsidRDefault="00DC41DD" w:rsidP="00D01ED2">
            <w:pPr>
              <w:widowControl w:val="0"/>
              <w:spacing w:before="120" w:afterLines="120" w:after="288" w:line="312" w:lineRule="auto"/>
              <w:jc w:val="center"/>
              <w:rPr>
                <w:rFonts w:ascii="Arial" w:eastAsia="Arial" w:hAnsi="Arial" w:cs="Arial"/>
                <w:color w:val="000000"/>
                <w:sz w:val="20"/>
                <w:szCs w:val="20"/>
              </w:rPr>
            </w:pPr>
            <w:r w:rsidRPr="004827F2">
              <w:rPr>
                <w:rFonts w:ascii="Arial" w:eastAsia="Arial" w:hAnsi="Arial" w:cs="Arial"/>
                <w:b/>
                <w:bCs/>
                <w:color w:val="000000" w:themeColor="text1"/>
                <w:sz w:val="20"/>
                <w:szCs w:val="20"/>
              </w:rPr>
              <w:t>ESPECIFICAÇÃO</w:t>
            </w:r>
          </w:p>
        </w:tc>
        <w:tc>
          <w:tcPr>
            <w:tcW w:w="12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718634" w14:textId="77777777" w:rsidR="00DC41DD" w:rsidRPr="004827F2" w:rsidRDefault="00DC41DD" w:rsidP="00D01ED2">
            <w:pPr>
              <w:widowControl w:val="0"/>
              <w:spacing w:before="120" w:afterLines="120" w:after="288" w:line="312" w:lineRule="auto"/>
              <w:jc w:val="center"/>
              <w:rPr>
                <w:rFonts w:ascii="Arial" w:eastAsia="Arial" w:hAnsi="Arial" w:cs="Arial"/>
                <w:color w:val="000000"/>
                <w:sz w:val="20"/>
                <w:szCs w:val="20"/>
              </w:rPr>
            </w:pPr>
            <w:r w:rsidRPr="004827F2">
              <w:rPr>
                <w:rFonts w:ascii="Arial" w:eastAsia="Arial" w:hAnsi="Arial" w:cs="Arial"/>
                <w:b/>
                <w:bCs/>
                <w:color w:val="000000" w:themeColor="text1"/>
                <w:sz w:val="20"/>
                <w:szCs w:val="20"/>
              </w:rPr>
              <w:t>CATMAT</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364D30" w14:textId="77777777" w:rsidR="00DC41DD" w:rsidRPr="004827F2" w:rsidRDefault="00DC41DD" w:rsidP="00D01ED2">
            <w:pPr>
              <w:widowControl w:val="0"/>
              <w:spacing w:before="120" w:afterLines="120" w:after="288" w:line="312" w:lineRule="auto"/>
              <w:jc w:val="center"/>
              <w:rPr>
                <w:rFonts w:ascii="Arial" w:eastAsia="Arial" w:hAnsi="Arial" w:cs="Arial"/>
                <w:color w:val="000000"/>
                <w:sz w:val="20"/>
                <w:szCs w:val="20"/>
              </w:rPr>
            </w:pPr>
            <w:r w:rsidRPr="004827F2">
              <w:rPr>
                <w:rFonts w:ascii="Arial" w:eastAsia="Arial" w:hAnsi="Arial" w:cs="Arial"/>
                <w:b/>
                <w:bCs/>
                <w:color w:val="000000" w:themeColor="text1"/>
                <w:sz w:val="20"/>
                <w:szCs w:val="20"/>
              </w:rPr>
              <w:t>UNIDADE DE MEDIDA</w:t>
            </w:r>
          </w:p>
        </w:tc>
        <w:tc>
          <w:tcPr>
            <w:tcW w:w="1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3BEB2C" w14:textId="77777777" w:rsidR="00DC41DD" w:rsidRPr="004827F2" w:rsidRDefault="00DC41DD" w:rsidP="00D01ED2">
            <w:pPr>
              <w:widowControl w:val="0"/>
              <w:spacing w:before="120" w:afterLines="120" w:after="288" w:line="312" w:lineRule="auto"/>
              <w:jc w:val="center"/>
              <w:rPr>
                <w:rFonts w:ascii="Arial" w:eastAsia="Arial" w:hAnsi="Arial" w:cs="Arial"/>
                <w:b/>
                <w:bCs/>
                <w:sz w:val="20"/>
                <w:szCs w:val="20"/>
              </w:rPr>
            </w:pPr>
            <w:r w:rsidRPr="004827F2">
              <w:rPr>
                <w:rFonts w:ascii="Arial" w:eastAsia="Arial" w:hAnsi="Arial" w:cs="Arial"/>
                <w:b/>
                <w:bCs/>
                <w:sz w:val="20"/>
                <w:szCs w:val="20"/>
              </w:rPr>
              <w:t>QUANTIDADE</w:t>
            </w:r>
          </w:p>
        </w:tc>
        <w:tc>
          <w:tcPr>
            <w:tcW w:w="12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B9F4CA" w14:textId="77777777" w:rsidR="00DC41DD" w:rsidRPr="004827F2" w:rsidRDefault="00DC41DD" w:rsidP="00D01ED2">
            <w:pPr>
              <w:widowControl w:val="0"/>
              <w:spacing w:before="120" w:afterLines="120" w:after="288" w:line="312" w:lineRule="auto"/>
              <w:jc w:val="center"/>
              <w:rPr>
                <w:rFonts w:ascii="Arial" w:eastAsia="Arial" w:hAnsi="Arial" w:cs="Arial"/>
                <w:b/>
                <w:bCs/>
                <w:sz w:val="20"/>
                <w:szCs w:val="20"/>
              </w:rPr>
            </w:pPr>
            <w:r w:rsidRPr="004827F2">
              <w:rPr>
                <w:rFonts w:ascii="Arial" w:eastAsia="Arial" w:hAnsi="Arial" w:cs="Arial"/>
                <w:b/>
                <w:bCs/>
                <w:sz w:val="20"/>
                <w:szCs w:val="20"/>
              </w:rPr>
              <w:t>VALOR UNITÁRIO</w:t>
            </w:r>
          </w:p>
        </w:tc>
        <w:tc>
          <w:tcPr>
            <w:tcW w:w="9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F0C23F" w14:textId="77777777" w:rsidR="00DC41DD" w:rsidRPr="004827F2" w:rsidRDefault="00DC41DD" w:rsidP="00D01ED2">
            <w:pPr>
              <w:widowControl w:val="0"/>
              <w:spacing w:before="120" w:afterLines="120" w:after="288" w:line="312" w:lineRule="auto"/>
              <w:jc w:val="center"/>
              <w:rPr>
                <w:rFonts w:ascii="Arial" w:eastAsia="Arial" w:hAnsi="Arial" w:cs="Arial"/>
                <w:b/>
                <w:bCs/>
                <w:sz w:val="20"/>
                <w:szCs w:val="20"/>
              </w:rPr>
            </w:pPr>
            <w:r w:rsidRPr="004827F2">
              <w:rPr>
                <w:rFonts w:ascii="Arial" w:eastAsia="Arial" w:hAnsi="Arial" w:cs="Arial"/>
                <w:b/>
                <w:bCs/>
                <w:sz w:val="20"/>
                <w:szCs w:val="20"/>
              </w:rPr>
              <w:t>VALOR TOTAL</w:t>
            </w:r>
          </w:p>
        </w:tc>
      </w:tr>
      <w:tr w:rsidR="00DC41DD" w:rsidRPr="004827F2" w14:paraId="01A11D7B" w14:textId="77777777" w:rsidTr="00AA12B5">
        <w:trPr>
          <w:jc w:val="center"/>
        </w:trPr>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F2890E" w14:textId="77777777" w:rsidR="00DC41DD" w:rsidRPr="004827F2" w:rsidRDefault="00DC41DD" w:rsidP="00D01ED2">
            <w:pPr>
              <w:widowControl w:val="0"/>
              <w:spacing w:before="120" w:afterLines="120" w:after="288" w:line="312" w:lineRule="auto"/>
              <w:jc w:val="center"/>
              <w:rPr>
                <w:rFonts w:ascii="Arial" w:eastAsia="Arial" w:hAnsi="Arial" w:cs="Arial"/>
                <w:b/>
                <w:bCs/>
                <w:color w:val="000000"/>
                <w:sz w:val="20"/>
                <w:szCs w:val="20"/>
              </w:rPr>
            </w:pPr>
            <w:proofErr w:type="gramStart"/>
            <w:r w:rsidRPr="004827F2">
              <w:rPr>
                <w:rFonts w:ascii="Arial" w:eastAsia="Arial" w:hAnsi="Arial" w:cs="Arial"/>
                <w:b/>
                <w:bCs/>
                <w:color w:val="000000" w:themeColor="text1"/>
                <w:sz w:val="20"/>
                <w:szCs w:val="20"/>
              </w:rPr>
              <w:t>1</w:t>
            </w:r>
            <w:proofErr w:type="gramEnd"/>
          </w:p>
        </w:tc>
        <w:tc>
          <w:tcPr>
            <w:tcW w:w="2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808114" w14:textId="6E2C3137" w:rsidR="00DC41DD" w:rsidRPr="004827F2" w:rsidRDefault="00AA12B5" w:rsidP="00AA12B5">
            <w:pPr>
              <w:widowControl w:val="0"/>
              <w:spacing w:before="120" w:afterLines="120" w:after="288" w:line="312" w:lineRule="auto"/>
              <w:jc w:val="both"/>
              <w:rPr>
                <w:rFonts w:ascii="Arial" w:eastAsia="Arial" w:hAnsi="Arial" w:cs="Arial"/>
                <w:color w:val="000000"/>
                <w:sz w:val="20"/>
                <w:szCs w:val="20"/>
              </w:rPr>
            </w:pPr>
            <w:r w:rsidRPr="00AA12B5">
              <w:rPr>
                <w:rFonts w:ascii="Arial" w:eastAsia="Arial" w:hAnsi="Arial" w:cs="Arial"/>
                <w:color w:val="000000"/>
                <w:sz w:val="20"/>
                <w:szCs w:val="20"/>
              </w:rPr>
              <w:t>Computador médio</w:t>
            </w:r>
            <w:r>
              <w:rPr>
                <w:rFonts w:ascii="Arial" w:eastAsia="Arial" w:hAnsi="Arial" w:cs="Arial"/>
                <w:color w:val="000000"/>
                <w:sz w:val="20"/>
                <w:szCs w:val="20"/>
              </w:rPr>
              <w:t xml:space="preserve"> do tipo desktop </w:t>
            </w:r>
            <w:r w:rsidRPr="00AA12B5">
              <w:rPr>
                <w:rFonts w:ascii="Arial" w:eastAsia="Arial" w:hAnsi="Arial" w:cs="Arial"/>
                <w:color w:val="000000"/>
                <w:sz w:val="20"/>
                <w:szCs w:val="20"/>
              </w:rPr>
              <w:t>ultracompacto, com</w:t>
            </w:r>
            <w:r>
              <w:rPr>
                <w:rFonts w:ascii="Arial" w:eastAsia="Arial" w:hAnsi="Arial" w:cs="Arial"/>
                <w:color w:val="000000"/>
                <w:sz w:val="20"/>
                <w:szCs w:val="20"/>
              </w:rPr>
              <w:t xml:space="preserve"> </w:t>
            </w:r>
            <w:r w:rsidRPr="00AA12B5">
              <w:rPr>
                <w:rFonts w:ascii="Arial" w:eastAsia="Arial" w:hAnsi="Arial" w:cs="Arial"/>
                <w:color w:val="000000"/>
                <w:sz w:val="20"/>
                <w:szCs w:val="20"/>
              </w:rPr>
              <w:lastRenderedPageBreak/>
              <w:t>mouse e teclado</w:t>
            </w:r>
            <w:r>
              <w:rPr>
                <w:rFonts w:ascii="Arial" w:eastAsia="Arial" w:hAnsi="Arial" w:cs="Arial"/>
                <w:color w:val="000000"/>
                <w:sz w:val="20"/>
                <w:szCs w:val="20"/>
              </w:rPr>
              <w:t xml:space="preserve">. </w:t>
            </w:r>
          </w:p>
        </w:tc>
        <w:tc>
          <w:tcPr>
            <w:tcW w:w="12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E4AF6F" w14:textId="465B5F62" w:rsidR="00DC41DD" w:rsidRPr="004827F2" w:rsidRDefault="00AA12B5" w:rsidP="00AA12B5">
            <w:pPr>
              <w:widowControl w:val="0"/>
              <w:spacing w:before="120" w:afterLines="120" w:after="288" w:line="312" w:lineRule="auto"/>
              <w:jc w:val="center"/>
              <w:rPr>
                <w:rFonts w:ascii="Arial" w:eastAsia="Arial" w:hAnsi="Arial" w:cs="Arial"/>
                <w:color w:val="000000"/>
                <w:sz w:val="20"/>
                <w:szCs w:val="20"/>
              </w:rPr>
            </w:pPr>
            <w:r w:rsidRPr="00AA12B5">
              <w:rPr>
                <w:rFonts w:ascii="Arial" w:eastAsia="Arial" w:hAnsi="Arial" w:cs="Arial"/>
                <w:color w:val="000000"/>
                <w:sz w:val="20"/>
                <w:szCs w:val="20"/>
              </w:rPr>
              <w:lastRenderedPageBreak/>
              <w:t>619125</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2B26FE" w14:textId="791FD2C6" w:rsidR="00DC41DD" w:rsidRPr="004827F2" w:rsidRDefault="00AA12B5" w:rsidP="00AA12B5">
            <w:pPr>
              <w:widowControl w:val="0"/>
              <w:spacing w:before="120" w:afterLines="120" w:after="288" w:line="312" w:lineRule="auto"/>
              <w:jc w:val="center"/>
              <w:rPr>
                <w:rFonts w:ascii="Arial" w:eastAsia="Arial" w:hAnsi="Arial" w:cs="Arial"/>
                <w:color w:val="000000"/>
                <w:sz w:val="20"/>
                <w:szCs w:val="20"/>
              </w:rPr>
            </w:pPr>
            <w:r w:rsidRPr="00AA12B5">
              <w:rPr>
                <w:rFonts w:ascii="Arial" w:eastAsia="Arial" w:hAnsi="Arial" w:cs="Arial"/>
                <w:color w:val="000000"/>
                <w:sz w:val="20"/>
                <w:szCs w:val="20"/>
              </w:rPr>
              <w:t>Unidade</w:t>
            </w:r>
          </w:p>
        </w:tc>
        <w:tc>
          <w:tcPr>
            <w:tcW w:w="1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83A6CE" w14:textId="061A642C" w:rsidR="00DC41DD" w:rsidRPr="004827F2" w:rsidRDefault="00AA12B5" w:rsidP="00AA12B5">
            <w:pPr>
              <w:widowControl w:val="0"/>
              <w:spacing w:before="120" w:afterLines="120" w:after="288" w:line="312" w:lineRule="auto"/>
              <w:jc w:val="center"/>
              <w:rPr>
                <w:rFonts w:ascii="Arial" w:eastAsia="Arial" w:hAnsi="Arial" w:cs="Arial"/>
                <w:color w:val="000000"/>
                <w:sz w:val="20"/>
                <w:szCs w:val="20"/>
              </w:rPr>
            </w:pPr>
            <w:r>
              <w:rPr>
                <w:rFonts w:ascii="Arial" w:eastAsia="Arial" w:hAnsi="Arial" w:cs="Arial"/>
                <w:color w:val="000000"/>
                <w:sz w:val="20"/>
                <w:szCs w:val="20"/>
              </w:rPr>
              <w:t>XXX</w:t>
            </w:r>
          </w:p>
        </w:tc>
        <w:tc>
          <w:tcPr>
            <w:tcW w:w="12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A30014" w14:textId="3D819891" w:rsidR="00DC41DD" w:rsidRPr="004827F2" w:rsidRDefault="00AA12B5" w:rsidP="00AA12B5">
            <w:pPr>
              <w:widowControl w:val="0"/>
              <w:spacing w:before="120" w:afterLines="120" w:after="288" w:line="312" w:lineRule="auto"/>
              <w:jc w:val="center"/>
              <w:rPr>
                <w:rFonts w:ascii="Arial" w:eastAsia="Arial" w:hAnsi="Arial" w:cs="Arial"/>
                <w:color w:val="000000"/>
                <w:sz w:val="20"/>
                <w:szCs w:val="20"/>
              </w:rPr>
            </w:pPr>
            <w:r>
              <w:rPr>
                <w:rFonts w:ascii="Arial" w:eastAsia="Arial" w:hAnsi="Arial" w:cs="Arial"/>
                <w:color w:val="000000"/>
                <w:sz w:val="20"/>
                <w:szCs w:val="20"/>
              </w:rPr>
              <w:t>XXXX</w:t>
            </w:r>
          </w:p>
        </w:tc>
        <w:tc>
          <w:tcPr>
            <w:tcW w:w="9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46F7E7" w14:textId="2FC6CF70" w:rsidR="00DC41DD" w:rsidRPr="004827F2" w:rsidRDefault="00AA12B5" w:rsidP="00AA12B5">
            <w:pPr>
              <w:widowControl w:val="0"/>
              <w:spacing w:before="120" w:afterLines="120" w:after="288" w:line="312" w:lineRule="auto"/>
              <w:jc w:val="center"/>
              <w:rPr>
                <w:rFonts w:ascii="Arial" w:eastAsia="Arial" w:hAnsi="Arial" w:cs="Arial"/>
                <w:color w:val="000000"/>
                <w:sz w:val="20"/>
                <w:szCs w:val="20"/>
              </w:rPr>
            </w:pPr>
            <w:r>
              <w:rPr>
                <w:rFonts w:ascii="Arial" w:eastAsia="Arial" w:hAnsi="Arial" w:cs="Arial"/>
                <w:color w:val="000000"/>
                <w:sz w:val="20"/>
                <w:szCs w:val="20"/>
              </w:rPr>
              <w:t>XXX</w:t>
            </w:r>
          </w:p>
        </w:tc>
      </w:tr>
      <w:tr w:rsidR="00DC41DD" w:rsidRPr="004827F2" w14:paraId="0043FBAD" w14:textId="77777777" w:rsidTr="00AA12B5">
        <w:trPr>
          <w:trHeight w:val="1099"/>
          <w:jc w:val="center"/>
        </w:trPr>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F4B2E1" w14:textId="77777777" w:rsidR="00DC41DD" w:rsidRPr="004827F2" w:rsidRDefault="00DC41DD" w:rsidP="00D01ED2">
            <w:pPr>
              <w:widowControl w:val="0"/>
              <w:spacing w:before="120" w:afterLines="120" w:after="288" w:line="312" w:lineRule="auto"/>
              <w:jc w:val="center"/>
              <w:rPr>
                <w:rFonts w:ascii="Arial" w:eastAsia="Arial" w:hAnsi="Arial" w:cs="Arial"/>
                <w:b/>
                <w:bCs/>
                <w:color w:val="000000"/>
                <w:sz w:val="20"/>
                <w:szCs w:val="20"/>
              </w:rPr>
            </w:pPr>
            <w:proofErr w:type="gramStart"/>
            <w:r w:rsidRPr="004827F2">
              <w:rPr>
                <w:rFonts w:ascii="Arial" w:eastAsia="Arial" w:hAnsi="Arial" w:cs="Arial"/>
                <w:b/>
                <w:bCs/>
                <w:color w:val="000000" w:themeColor="text1"/>
                <w:sz w:val="20"/>
                <w:szCs w:val="20"/>
              </w:rPr>
              <w:lastRenderedPageBreak/>
              <w:t>2</w:t>
            </w:r>
            <w:proofErr w:type="gramEnd"/>
          </w:p>
        </w:tc>
        <w:tc>
          <w:tcPr>
            <w:tcW w:w="2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7F283F" w14:textId="052B6E1E" w:rsidR="00DC41DD" w:rsidRPr="004827F2" w:rsidRDefault="00AA12B5" w:rsidP="00AA12B5">
            <w:pPr>
              <w:widowControl w:val="0"/>
              <w:spacing w:before="120" w:afterLines="120" w:after="288" w:line="312" w:lineRule="auto"/>
              <w:jc w:val="both"/>
              <w:rPr>
                <w:rFonts w:ascii="Arial" w:eastAsia="Arial" w:hAnsi="Arial" w:cs="Arial"/>
                <w:color w:val="000000"/>
                <w:sz w:val="20"/>
                <w:szCs w:val="20"/>
              </w:rPr>
            </w:pPr>
            <w:r>
              <w:rPr>
                <w:rFonts w:ascii="Arial" w:eastAsia="Arial" w:hAnsi="Arial" w:cs="Arial"/>
                <w:color w:val="000000"/>
                <w:sz w:val="20"/>
                <w:szCs w:val="20"/>
              </w:rPr>
              <w:t xml:space="preserve">Computador </w:t>
            </w:r>
            <w:r w:rsidRPr="00AA12B5">
              <w:rPr>
                <w:rFonts w:ascii="Arial" w:eastAsia="Arial" w:hAnsi="Arial" w:cs="Arial"/>
                <w:color w:val="000000"/>
                <w:sz w:val="20"/>
                <w:szCs w:val="20"/>
              </w:rPr>
              <w:t>avançado do tipo</w:t>
            </w:r>
            <w:r>
              <w:rPr>
                <w:rFonts w:ascii="Arial" w:eastAsia="Arial" w:hAnsi="Arial" w:cs="Arial"/>
                <w:color w:val="000000"/>
                <w:sz w:val="20"/>
                <w:szCs w:val="20"/>
              </w:rPr>
              <w:t xml:space="preserve"> </w:t>
            </w:r>
            <w:r w:rsidRPr="00AA12B5">
              <w:rPr>
                <w:rFonts w:ascii="Arial" w:eastAsia="Arial" w:hAnsi="Arial" w:cs="Arial"/>
                <w:color w:val="000000"/>
                <w:sz w:val="20"/>
                <w:szCs w:val="20"/>
              </w:rPr>
              <w:t>desktop, com</w:t>
            </w:r>
            <w:r>
              <w:rPr>
                <w:rFonts w:ascii="Arial" w:eastAsia="Arial" w:hAnsi="Arial" w:cs="Arial"/>
                <w:color w:val="000000"/>
                <w:sz w:val="20"/>
                <w:szCs w:val="20"/>
              </w:rPr>
              <w:t xml:space="preserve"> </w:t>
            </w:r>
            <w:r w:rsidRPr="00AA12B5">
              <w:rPr>
                <w:rFonts w:ascii="Arial" w:eastAsia="Arial" w:hAnsi="Arial" w:cs="Arial"/>
                <w:color w:val="000000"/>
                <w:sz w:val="20"/>
                <w:szCs w:val="20"/>
              </w:rPr>
              <w:t>mouse e teclado</w:t>
            </w:r>
            <w:r>
              <w:rPr>
                <w:rFonts w:ascii="Arial" w:eastAsia="Arial" w:hAnsi="Arial" w:cs="Arial"/>
                <w:color w:val="000000"/>
                <w:sz w:val="20"/>
                <w:szCs w:val="20"/>
              </w:rPr>
              <w:t xml:space="preserve">. </w:t>
            </w:r>
          </w:p>
        </w:tc>
        <w:tc>
          <w:tcPr>
            <w:tcW w:w="12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37DB4F" w14:textId="5E15F4D0" w:rsidR="00DC41DD" w:rsidRPr="004827F2" w:rsidRDefault="00AA12B5" w:rsidP="00AA12B5">
            <w:pPr>
              <w:widowControl w:val="0"/>
              <w:spacing w:before="120" w:afterLines="120" w:after="288" w:line="312" w:lineRule="auto"/>
              <w:jc w:val="center"/>
              <w:rPr>
                <w:rFonts w:ascii="Arial" w:eastAsia="Arial" w:hAnsi="Arial" w:cs="Arial"/>
                <w:color w:val="000000"/>
                <w:sz w:val="20"/>
                <w:szCs w:val="20"/>
              </w:rPr>
            </w:pPr>
            <w:r w:rsidRPr="00AA12B5">
              <w:rPr>
                <w:rFonts w:ascii="Arial" w:eastAsia="Arial" w:hAnsi="Arial" w:cs="Arial"/>
                <w:color w:val="000000"/>
                <w:sz w:val="20"/>
                <w:szCs w:val="20"/>
              </w:rPr>
              <w:t>620336</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E51C78" w14:textId="16D81FC7" w:rsidR="00DC41DD" w:rsidRPr="004827F2" w:rsidRDefault="00AA12B5" w:rsidP="00AA12B5">
            <w:pPr>
              <w:widowControl w:val="0"/>
              <w:spacing w:before="120" w:afterLines="120" w:after="288" w:line="312" w:lineRule="auto"/>
              <w:jc w:val="center"/>
              <w:rPr>
                <w:rFonts w:ascii="Arial" w:eastAsia="Arial" w:hAnsi="Arial" w:cs="Arial"/>
                <w:color w:val="000000"/>
                <w:sz w:val="20"/>
                <w:szCs w:val="20"/>
              </w:rPr>
            </w:pPr>
            <w:r w:rsidRPr="00AA12B5">
              <w:rPr>
                <w:rFonts w:ascii="Arial" w:eastAsia="Arial" w:hAnsi="Arial" w:cs="Arial"/>
                <w:color w:val="000000"/>
                <w:sz w:val="20"/>
                <w:szCs w:val="20"/>
              </w:rPr>
              <w:t>Unidade</w:t>
            </w:r>
          </w:p>
        </w:tc>
        <w:tc>
          <w:tcPr>
            <w:tcW w:w="1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821F54" w14:textId="6379A173" w:rsidR="00DC41DD" w:rsidRPr="004827F2" w:rsidRDefault="00AA12B5" w:rsidP="00AA12B5">
            <w:pPr>
              <w:widowControl w:val="0"/>
              <w:spacing w:before="120" w:afterLines="120" w:after="288" w:line="312" w:lineRule="auto"/>
              <w:jc w:val="center"/>
              <w:rPr>
                <w:rFonts w:ascii="Arial" w:eastAsia="Arial" w:hAnsi="Arial" w:cs="Arial"/>
                <w:color w:val="000000"/>
                <w:sz w:val="20"/>
                <w:szCs w:val="20"/>
              </w:rPr>
            </w:pPr>
            <w:r>
              <w:rPr>
                <w:rFonts w:ascii="Arial" w:eastAsia="Arial" w:hAnsi="Arial" w:cs="Arial"/>
                <w:color w:val="000000"/>
                <w:sz w:val="20"/>
                <w:szCs w:val="20"/>
              </w:rPr>
              <w:t>XXXX</w:t>
            </w:r>
          </w:p>
        </w:tc>
        <w:tc>
          <w:tcPr>
            <w:tcW w:w="12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F8BD66" w14:textId="4C3398FC" w:rsidR="00DC41DD" w:rsidRPr="004827F2" w:rsidRDefault="00AA12B5" w:rsidP="00AA12B5">
            <w:pPr>
              <w:widowControl w:val="0"/>
              <w:spacing w:before="120" w:afterLines="120" w:after="288" w:line="312" w:lineRule="auto"/>
              <w:jc w:val="center"/>
              <w:rPr>
                <w:rFonts w:ascii="Arial" w:eastAsia="Arial" w:hAnsi="Arial" w:cs="Arial"/>
                <w:color w:val="000000"/>
                <w:sz w:val="20"/>
                <w:szCs w:val="20"/>
              </w:rPr>
            </w:pPr>
            <w:r>
              <w:rPr>
                <w:rFonts w:ascii="Arial" w:eastAsia="Arial" w:hAnsi="Arial" w:cs="Arial"/>
                <w:color w:val="000000"/>
                <w:sz w:val="20"/>
                <w:szCs w:val="20"/>
              </w:rPr>
              <w:t>XXXX</w:t>
            </w:r>
          </w:p>
        </w:tc>
        <w:tc>
          <w:tcPr>
            <w:tcW w:w="9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86AA67" w14:textId="7280DE13" w:rsidR="00DC41DD" w:rsidRPr="004827F2" w:rsidRDefault="00AA12B5" w:rsidP="00AA12B5">
            <w:pPr>
              <w:widowControl w:val="0"/>
              <w:spacing w:before="120" w:afterLines="120" w:after="288" w:line="312" w:lineRule="auto"/>
              <w:jc w:val="center"/>
              <w:rPr>
                <w:rFonts w:ascii="Arial" w:eastAsia="Arial" w:hAnsi="Arial" w:cs="Arial"/>
                <w:color w:val="000000"/>
                <w:sz w:val="20"/>
                <w:szCs w:val="20"/>
              </w:rPr>
            </w:pPr>
            <w:r>
              <w:rPr>
                <w:rFonts w:ascii="Arial" w:eastAsia="Arial" w:hAnsi="Arial" w:cs="Arial"/>
                <w:color w:val="000000"/>
                <w:sz w:val="20"/>
                <w:szCs w:val="20"/>
              </w:rPr>
              <w:t>XXXX</w:t>
            </w:r>
          </w:p>
        </w:tc>
      </w:tr>
      <w:tr w:rsidR="00AA12B5" w:rsidRPr="004827F2" w14:paraId="6B7F0105" w14:textId="77777777" w:rsidTr="00AA12B5">
        <w:trPr>
          <w:jc w:val="center"/>
        </w:trPr>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1ACF8C" w14:textId="77777777" w:rsidR="00AA12B5" w:rsidRPr="004827F2" w:rsidRDefault="00AA12B5" w:rsidP="00D01ED2">
            <w:pPr>
              <w:widowControl w:val="0"/>
              <w:spacing w:before="120" w:afterLines="120" w:after="288" w:line="312" w:lineRule="auto"/>
              <w:jc w:val="center"/>
              <w:rPr>
                <w:rFonts w:ascii="Arial" w:eastAsia="Arial" w:hAnsi="Arial" w:cs="Arial"/>
                <w:b/>
                <w:bCs/>
                <w:color w:val="000000"/>
                <w:sz w:val="20"/>
                <w:szCs w:val="20"/>
              </w:rPr>
            </w:pPr>
            <w:proofErr w:type="gramStart"/>
            <w:r w:rsidRPr="004827F2">
              <w:rPr>
                <w:rFonts w:ascii="Arial" w:eastAsia="Arial" w:hAnsi="Arial" w:cs="Arial"/>
                <w:b/>
                <w:bCs/>
                <w:color w:val="000000" w:themeColor="text1"/>
                <w:sz w:val="20"/>
                <w:szCs w:val="20"/>
              </w:rPr>
              <w:t>3</w:t>
            </w:r>
            <w:proofErr w:type="gramEnd"/>
          </w:p>
        </w:tc>
        <w:tc>
          <w:tcPr>
            <w:tcW w:w="2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991470" w14:textId="6D62E536" w:rsidR="00AA12B5" w:rsidRPr="004827F2" w:rsidRDefault="00AA12B5" w:rsidP="00AA12B5">
            <w:pPr>
              <w:widowControl w:val="0"/>
              <w:spacing w:before="120" w:afterLines="120" w:after="288" w:line="312" w:lineRule="auto"/>
              <w:jc w:val="both"/>
              <w:rPr>
                <w:rFonts w:ascii="Arial" w:eastAsia="Arial" w:hAnsi="Arial" w:cs="Arial"/>
                <w:color w:val="000000"/>
                <w:sz w:val="20"/>
                <w:szCs w:val="20"/>
              </w:rPr>
            </w:pPr>
            <w:proofErr w:type="gramStart"/>
            <w:r>
              <w:rPr>
                <w:rFonts w:ascii="Arial" w:eastAsia="Arial" w:hAnsi="Arial" w:cs="Arial"/>
                <w:color w:val="000000"/>
                <w:sz w:val="20"/>
                <w:szCs w:val="20"/>
              </w:rPr>
              <w:t>Monitor de 24”</w:t>
            </w:r>
            <w:proofErr w:type="gramEnd"/>
            <w:r>
              <w:rPr>
                <w:rFonts w:ascii="Arial" w:eastAsia="Arial" w:hAnsi="Arial" w:cs="Arial"/>
                <w:color w:val="000000"/>
                <w:sz w:val="20"/>
                <w:szCs w:val="20"/>
              </w:rPr>
              <w:t xml:space="preserve"> </w:t>
            </w:r>
            <w:r w:rsidRPr="00AA12B5">
              <w:rPr>
                <w:rFonts w:ascii="Arial" w:eastAsia="Arial" w:hAnsi="Arial" w:cs="Arial"/>
                <w:color w:val="000000"/>
                <w:sz w:val="20"/>
                <w:szCs w:val="20"/>
              </w:rPr>
              <w:t xml:space="preserve">polegadas, </w:t>
            </w:r>
            <w:proofErr w:type="spellStart"/>
            <w:r w:rsidRPr="00AA12B5">
              <w:rPr>
                <w:rFonts w:ascii="Arial" w:eastAsia="Arial" w:hAnsi="Arial" w:cs="Arial"/>
                <w:color w:val="000000"/>
                <w:sz w:val="20"/>
                <w:szCs w:val="20"/>
              </w:rPr>
              <w:t>Full</w:t>
            </w:r>
            <w:proofErr w:type="spellEnd"/>
            <w:r>
              <w:rPr>
                <w:rFonts w:ascii="Arial" w:eastAsia="Arial" w:hAnsi="Arial" w:cs="Arial"/>
                <w:color w:val="000000"/>
                <w:sz w:val="20"/>
                <w:szCs w:val="20"/>
              </w:rPr>
              <w:t xml:space="preserve"> </w:t>
            </w:r>
            <w:r w:rsidRPr="00AA12B5">
              <w:rPr>
                <w:rFonts w:ascii="Arial" w:eastAsia="Arial" w:hAnsi="Arial" w:cs="Arial"/>
                <w:color w:val="000000"/>
                <w:sz w:val="20"/>
                <w:szCs w:val="20"/>
              </w:rPr>
              <w:t>HD, padrão</w:t>
            </w:r>
            <w:r>
              <w:rPr>
                <w:rFonts w:ascii="Arial" w:eastAsia="Arial" w:hAnsi="Arial" w:cs="Arial"/>
                <w:color w:val="000000"/>
                <w:sz w:val="20"/>
                <w:szCs w:val="20"/>
              </w:rPr>
              <w:t xml:space="preserve"> </w:t>
            </w:r>
            <w:r w:rsidRPr="00AA12B5">
              <w:rPr>
                <w:rFonts w:ascii="Arial" w:eastAsia="Arial" w:hAnsi="Arial" w:cs="Arial"/>
                <w:color w:val="000000"/>
                <w:sz w:val="20"/>
                <w:szCs w:val="20"/>
              </w:rPr>
              <w:t>corporativo, com</w:t>
            </w:r>
            <w:r>
              <w:rPr>
                <w:rFonts w:ascii="Arial" w:eastAsia="Arial" w:hAnsi="Arial" w:cs="Arial"/>
                <w:color w:val="000000"/>
                <w:sz w:val="20"/>
                <w:szCs w:val="20"/>
              </w:rPr>
              <w:t xml:space="preserve"> </w:t>
            </w:r>
            <w:r w:rsidRPr="00AA12B5">
              <w:rPr>
                <w:rFonts w:ascii="Arial" w:eastAsia="Arial" w:hAnsi="Arial" w:cs="Arial"/>
                <w:color w:val="000000"/>
                <w:sz w:val="20"/>
                <w:szCs w:val="20"/>
              </w:rPr>
              <w:t>base ajustável e</w:t>
            </w:r>
            <w:r>
              <w:rPr>
                <w:rFonts w:ascii="Arial" w:eastAsia="Arial" w:hAnsi="Arial" w:cs="Arial"/>
                <w:color w:val="000000"/>
                <w:sz w:val="20"/>
                <w:szCs w:val="20"/>
              </w:rPr>
              <w:t xml:space="preserve"> </w:t>
            </w:r>
            <w:r w:rsidRPr="00AA12B5">
              <w:rPr>
                <w:rFonts w:ascii="Arial" w:eastAsia="Arial" w:hAnsi="Arial" w:cs="Arial"/>
                <w:color w:val="000000"/>
                <w:sz w:val="20"/>
                <w:szCs w:val="20"/>
              </w:rPr>
              <w:t>compatível com</w:t>
            </w:r>
            <w:r>
              <w:rPr>
                <w:rFonts w:ascii="Arial" w:eastAsia="Arial" w:hAnsi="Arial" w:cs="Arial"/>
                <w:color w:val="000000"/>
                <w:sz w:val="20"/>
                <w:szCs w:val="20"/>
              </w:rPr>
              <w:t xml:space="preserve"> </w:t>
            </w:r>
            <w:r w:rsidRPr="00AA12B5">
              <w:rPr>
                <w:rFonts w:ascii="Arial" w:eastAsia="Arial" w:hAnsi="Arial" w:cs="Arial"/>
                <w:color w:val="000000"/>
                <w:sz w:val="20"/>
                <w:szCs w:val="20"/>
              </w:rPr>
              <w:t>VESA</w:t>
            </w:r>
            <w:r>
              <w:rPr>
                <w:rFonts w:ascii="Arial" w:eastAsia="Arial" w:hAnsi="Arial" w:cs="Arial"/>
                <w:color w:val="000000"/>
                <w:sz w:val="20"/>
                <w:szCs w:val="20"/>
              </w:rPr>
              <w:t xml:space="preserve">. </w:t>
            </w:r>
          </w:p>
        </w:tc>
        <w:tc>
          <w:tcPr>
            <w:tcW w:w="12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B1E81A" w14:textId="407ACBE8" w:rsidR="00AA12B5" w:rsidRPr="004827F2" w:rsidRDefault="00AA12B5" w:rsidP="00AA12B5">
            <w:pPr>
              <w:widowControl w:val="0"/>
              <w:spacing w:before="120" w:afterLines="120" w:after="288" w:line="312" w:lineRule="auto"/>
              <w:jc w:val="center"/>
              <w:rPr>
                <w:rFonts w:ascii="Arial" w:eastAsia="Arial" w:hAnsi="Arial" w:cs="Arial"/>
                <w:color w:val="000000"/>
                <w:sz w:val="20"/>
                <w:szCs w:val="20"/>
              </w:rPr>
            </w:pPr>
            <w:r w:rsidRPr="00AA12B5">
              <w:rPr>
                <w:rFonts w:ascii="Arial" w:eastAsia="Arial" w:hAnsi="Arial" w:cs="Arial"/>
                <w:color w:val="000000"/>
                <w:sz w:val="20"/>
                <w:szCs w:val="20"/>
              </w:rPr>
              <w:t>451815</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21F801" w14:textId="6BF33C72" w:rsidR="00AA12B5" w:rsidRPr="004827F2" w:rsidRDefault="00AA12B5" w:rsidP="00AA12B5">
            <w:pPr>
              <w:widowControl w:val="0"/>
              <w:spacing w:before="120" w:afterLines="120" w:after="288" w:line="312" w:lineRule="auto"/>
              <w:jc w:val="center"/>
              <w:rPr>
                <w:rFonts w:ascii="Arial" w:eastAsia="Arial" w:hAnsi="Arial" w:cs="Arial"/>
                <w:color w:val="000000"/>
                <w:sz w:val="20"/>
                <w:szCs w:val="20"/>
              </w:rPr>
            </w:pPr>
            <w:r w:rsidRPr="00AA12B5">
              <w:rPr>
                <w:rFonts w:ascii="Arial" w:eastAsia="Arial" w:hAnsi="Arial" w:cs="Arial"/>
                <w:color w:val="000000"/>
                <w:sz w:val="20"/>
                <w:szCs w:val="20"/>
              </w:rPr>
              <w:t>Unidade</w:t>
            </w:r>
          </w:p>
        </w:tc>
        <w:tc>
          <w:tcPr>
            <w:tcW w:w="1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33E793" w14:textId="2355BA5B" w:rsidR="00AA12B5" w:rsidRPr="004827F2" w:rsidRDefault="00AA12B5" w:rsidP="00AA12B5">
            <w:pPr>
              <w:widowControl w:val="0"/>
              <w:spacing w:before="120" w:afterLines="120" w:after="288" w:line="312" w:lineRule="auto"/>
              <w:jc w:val="center"/>
              <w:rPr>
                <w:rFonts w:ascii="Arial" w:eastAsia="Arial" w:hAnsi="Arial" w:cs="Arial"/>
                <w:color w:val="000000"/>
                <w:sz w:val="20"/>
                <w:szCs w:val="20"/>
              </w:rPr>
            </w:pPr>
            <w:r>
              <w:rPr>
                <w:rFonts w:ascii="Arial" w:eastAsia="Arial" w:hAnsi="Arial" w:cs="Arial"/>
                <w:color w:val="000000"/>
                <w:sz w:val="20"/>
                <w:szCs w:val="20"/>
              </w:rPr>
              <w:t>XXXX</w:t>
            </w:r>
          </w:p>
        </w:tc>
        <w:tc>
          <w:tcPr>
            <w:tcW w:w="12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47C87E" w14:textId="2ADAFE6A" w:rsidR="00AA12B5" w:rsidRPr="004827F2" w:rsidRDefault="00AA12B5" w:rsidP="00AA12B5">
            <w:pPr>
              <w:widowControl w:val="0"/>
              <w:spacing w:before="120" w:afterLines="120" w:after="288" w:line="312" w:lineRule="auto"/>
              <w:jc w:val="center"/>
              <w:rPr>
                <w:rFonts w:ascii="Arial" w:eastAsia="Arial" w:hAnsi="Arial" w:cs="Arial"/>
                <w:color w:val="000000"/>
                <w:sz w:val="20"/>
                <w:szCs w:val="20"/>
              </w:rPr>
            </w:pPr>
            <w:r>
              <w:rPr>
                <w:rFonts w:ascii="Arial" w:eastAsia="Arial" w:hAnsi="Arial" w:cs="Arial"/>
                <w:color w:val="000000"/>
                <w:sz w:val="20"/>
                <w:szCs w:val="20"/>
              </w:rPr>
              <w:t>XXXX</w:t>
            </w:r>
          </w:p>
        </w:tc>
        <w:tc>
          <w:tcPr>
            <w:tcW w:w="9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E37EAA" w14:textId="2E5EFBAE" w:rsidR="00AA12B5" w:rsidRPr="004827F2" w:rsidRDefault="00AA12B5" w:rsidP="00AA12B5">
            <w:pPr>
              <w:widowControl w:val="0"/>
              <w:spacing w:before="120" w:afterLines="120" w:after="288" w:line="312" w:lineRule="auto"/>
              <w:jc w:val="center"/>
              <w:rPr>
                <w:rFonts w:ascii="Arial" w:eastAsia="Arial" w:hAnsi="Arial" w:cs="Arial"/>
                <w:color w:val="000000"/>
                <w:sz w:val="20"/>
                <w:szCs w:val="20"/>
              </w:rPr>
            </w:pPr>
            <w:r>
              <w:rPr>
                <w:rFonts w:ascii="Arial" w:eastAsia="Arial" w:hAnsi="Arial" w:cs="Arial"/>
                <w:color w:val="000000"/>
                <w:sz w:val="20"/>
                <w:szCs w:val="20"/>
              </w:rPr>
              <w:t>XXXX</w:t>
            </w:r>
          </w:p>
        </w:tc>
      </w:tr>
      <w:tr w:rsidR="00AA12B5" w:rsidRPr="004827F2" w14:paraId="76D74692" w14:textId="77777777" w:rsidTr="00AA12B5">
        <w:trPr>
          <w:jc w:val="center"/>
        </w:trPr>
        <w:tc>
          <w:tcPr>
            <w:tcW w:w="8509"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FEA33F" w14:textId="15413070" w:rsidR="00AA12B5" w:rsidRPr="00AA12B5" w:rsidRDefault="00AA12B5" w:rsidP="00AA12B5">
            <w:pPr>
              <w:widowControl w:val="0"/>
              <w:spacing w:before="120" w:afterLines="120" w:after="288" w:line="312" w:lineRule="auto"/>
              <w:jc w:val="center"/>
              <w:rPr>
                <w:rFonts w:ascii="Arial" w:eastAsia="Arial" w:hAnsi="Arial" w:cs="Arial"/>
                <w:b/>
                <w:color w:val="000000"/>
                <w:sz w:val="20"/>
                <w:szCs w:val="20"/>
              </w:rPr>
            </w:pPr>
            <w:r w:rsidRPr="00AA12B5">
              <w:rPr>
                <w:rFonts w:ascii="Arial" w:eastAsia="Arial" w:hAnsi="Arial" w:cs="Arial"/>
                <w:b/>
                <w:color w:val="000000"/>
                <w:sz w:val="20"/>
                <w:szCs w:val="20"/>
              </w:rPr>
              <w:t>Total</w:t>
            </w:r>
          </w:p>
        </w:tc>
        <w:tc>
          <w:tcPr>
            <w:tcW w:w="9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C94E8C" w14:textId="77777777" w:rsidR="00AA12B5" w:rsidRPr="00AA12B5" w:rsidRDefault="00AA12B5" w:rsidP="00D01ED2">
            <w:pPr>
              <w:widowControl w:val="0"/>
              <w:spacing w:before="120" w:afterLines="120" w:after="288" w:line="312" w:lineRule="auto"/>
              <w:rPr>
                <w:rFonts w:ascii="Arial" w:eastAsia="Arial" w:hAnsi="Arial" w:cs="Arial"/>
                <w:b/>
                <w:color w:val="000000"/>
                <w:sz w:val="20"/>
                <w:szCs w:val="20"/>
              </w:rPr>
            </w:pPr>
          </w:p>
        </w:tc>
      </w:tr>
    </w:tbl>
    <w:p w14:paraId="182A19E5" w14:textId="77777777" w:rsidR="00DC41DD" w:rsidRPr="004827F2" w:rsidRDefault="00DC41DD" w:rsidP="00E136D8">
      <w:pPr>
        <w:pStyle w:val="Nivel2"/>
        <w:rPr>
          <w:lang w:val="x-none"/>
        </w:rPr>
      </w:pPr>
      <w:r w:rsidRPr="004827F2">
        <w:t>Vinculam esta contratação, independentemente de transcrição:</w:t>
      </w:r>
    </w:p>
    <w:p w14:paraId="22303445" w14:textId="77777777" w:rsidR="00DC41DD" w:rsidRPr="004827F2" w:rsidRDefault="00DC41DD" w:rsidP="0041257D">
      <w:pPr>
        <w:pStyle w:val="Nivel3"/>
      </w:pPr>
      <w:r w:rsidRPr="004827F2">
        <w:t xml:space="preserve">O </w:t>
      </w:r>
      <w:r w:rsidRPr="0041257D">
        <w:t>Termo</w:t>
      </w:r>
      <w:r w:rsidRPr="004827F2">
        <w:t xml:space="preserve"> de Referência;</w:t>
      </w:r>
    </w:p>
    <w:p w14:paraId="2E51F8E2" w14:textId="77777777" w:rsidR="00DC41DD" w:rsidRPr="00E136D8" w:rsidRDefault="00DC41DD" w:rsidP="00E136D8">
      <w:pPr>
        <w:pStyle w:val="Nivel3"/>
      </w:pPr>
      <w:r w:rsidRPr="004827F2">
        <w:t xml:space="preserve">O Edital da </w:t>
      </w:r>
      <w:r w:rsidRPr="00E136D8">
        <w:t>Licitação;</w:t>
      </w:r>
    </w:p>
    <w:p w14:paraId="19C5CA53" w14:textId="77777777" w:rsidR="00DC41DD" w:rsidRPr="00E136D8" w:rsidRDefault="00DC41DD" w:rsidP="00E136D8">
      <w:pPr>
        <w:pStyle w:val="Nivel3"/>
      </w:pPr>
      <w:r w:rsidRPr="00E136D8">
        <w:t>A Proposta do contratado;</w:t>
      </w:r>
    </w:p>
    <w:p w14:paraId="53EF8BEC" w14:textId="280FC6A3" w:rsidR="00DC41DD" w:rsidRPr="004827F2" w:rsidRDefault="00DC41DD" w:rsidP="00E136D8">
      <w:pPr>
        <w:pStyle w:val="Nivel3"/>
      </w:pPr>
      <w:r w:rsidRPr="00E136D8">
        <w:t>Eventuais anexos dos documentos</w:t>
      </w:r>
      <w:r w:rsidRPr="004827F2">
        <w:t xml:space="preserve"> supracitados.</w:t>
      </w:r>
    </w:p>
    <w:p w14:paraId="27D7B84C" w14:textId="1A7C9726" w:rsidR="00DC41DD" w:rsidRPr="004827F2" w:rsidRDefault="00DC41DD" w:rsidP="00D61A41">
      <w:pPr>
        <w:pStyle w:val="Nivel01"/>
        <w:rPr>
          <w:color w:val="FFFFFF" w:themeColor="background1"/>
        </w:rPr>
      </w:pPr>
      <w:r w:rsidRPr="004827F2">
        <w:t>CLÁUSULA SEGUNDA – VIGÊNCIA E PRORROGAÇÃO</w:t>
      </w:r>
    </w:p>
    <w:p w14:paraId="5EFDF0C7" w14:textId="6CF360D7" w:rsidR="00DC41DD" w:rsidRDefault="00DC41DD" w:rsidP="00E136D8">
      <w:pPr>
        <w:pStyle w:val="Nvel2-Red"/>
      </w:pPr>
      <w:r w:rsidRPr="00AA12B5">
        <w:rPr>
          <w:i w:val="0"/>
          <w:color w:val="auto"/>
        </w:rPr>
        <w:t xml:space="preserve">O prazo de vigência da contratação é de </w:t>
      </w:r>
      <w:r w:rsidR="00AA12B5" w:rsidRPr="00AA12B5">
        <w:rPr>
          <w:i w:val="0"/>
          <w:color w:val="auto"/>
        </w:rPr>
        <w:t>12 (doze) meses</w:t>
      </w:r>
      <w:r w:rsidRPr="00AA12B5">
        <w:rPr>
          <w:i w:val="0"/>
          <w:color w:val="auto"/>
        </w:rPr>
        <w:t xml:space="preserve"> contados </w:t>
      </w:r>
      <w:proofErr w:type="gramStart"/>
      <w:r w:rsidRPr="00AA12B5">
        <w:rPr>
          <w:i w:val="0"/>
          <w:color w:val="auto"/>
        </w:rPr>
        <w:t>do(</w:t>
      </w:r>
      <w:proofErr w:type="gramEnd"/>
      <w:r w:rsidRPr="00AA12B5">
        <w:rPr>
          <w:i w:val="0"/>
          <w:color w:val="auto"/>
        </w:rPr>
        <w:t xml:space="preserve">a) </w:t>
      </w:r>
      <w:r w:rsidR="00AA12B5" w:rsidRPr="00AA12B5">
        <w:rPr>
          <w:i w:val="0"/>
          <w:color w:val="auto"/>
        </w:rPr>
        <w:t>data da assinatura da ata de registro de preços</w:t>
      </w:r>
      <w:r w:rsidRPr="00AA12B5">
        <w:rPr>
          <w:i w:val="0"/>
          <w:color w:val="auto"/>
        </w:rPr>
        <w:t xml:space="preserve">, na forma do </w:t>
      </w:r>
      <w:hyperlink r:id="rId15" w:anchor="art105" w:history="1">
        <w:r w:rsidRPr="00AA12B5">
          <w:rPr>
            <w:rStyle w:val="Hyperlink"/>
            <w:i w:val="0"/>
            <w:color w:val="auto"/>
          </w:rPr>
          <w:t>artigo 105 da Lei n° 14.133, de 2021</w:t>
        </w:r>
      </w:hyperlink>
      <w:r w:rsidRPr="004827F2">
        <w:t>.</w:t>
      </w:r>
    </w:p>
    <w:p w14:paraId="4FD700A1" w14:textId="0FA32C95" w:rsidR="00AA12B5" w:rsidRPr="004827F2" w:rsidRDefault="00AA12B5" w:rsidP="00AA12B5">
      <w:pPr>
        <w:pStyle w:val="Nivel4"/>
      </w:pPr>
      <w:r>
        <w:t xml:space="preserve">A contratação ficará condicionada a vigência da ata de registro de preços. Dessa forma, os contratos deverão ser firmados dentro do seu período de vigência. </w:t>
      </w:r>
    </w:p>
    <w:p w14:paraId="7EF08CA3" w14:textId="7A0434CC" w:rsidR="00DC41DD" w:rsidRPr="004827F2" w:rsidRDefault="00DC41DD" w:rsidP="00D61A41">
      <w:pPr>
        <w:pStyle w:val="Nivel01"/>
        <w:rPr>
          <w:color w:val="FFFFFF" w:themeColor="background1"/>
        </w:rPr>
      </w:pPr>
      <w:r w:rsidRPr="004827F2">
        <w:t>CLÁUSULA TERCEIRA – MODELOS DE EXECUÇÃO E GESTÃO CONTRATUAIS (</w:t>
      </w:r>
      <w:hyperlink r:id="rId16" w:anchor="art92" w:history="1">
        <w:r w:rsidRPr="004827F2">
          <w:rPr>
            <w:rStyle w:val="Hyperlink"/>
          </w:rPr>
          <w:t>art. 92, IV, VII e XVIII)</w:t>
        </w:r>
        <w:proofErr w:type="gramStart"/>
      </w:hyperlink>
      <w:proofErr w:type="gramEnd"/>
    </w:p>
    <w:p w14:paraId="6D5040DF" w14:textId="4C754908" w:rsidR="00DC41DD" w:rsidRPr="004827F2" w:rsidRDefault="00DC41DD" w:rsidP="00E136D8">
      <w:pPr>
        <w:pStyle w:val="Nivel2"/>
      </w:pPr>
      <w:r w:rsidRPr="004827F2">
        <w:t xml:space="preserve">O regime de execução contratual, os modelos de gestão e de execução, assim como os prazos e condições de conclusão, </w:t>
      </w:r>
      <w:proofErr w:type="gramStart"/>
      <w:r w:rsidRPr="004827F2">
        <w:t>entrega</w:t>
      </w:r>
      <w:proofErr w:type="gramEnd"/>
      <w:r w:rsidRPr="004827F2">
        <w:t>, observação e recebimento do objeto constam no Termo de Referência, anexo a este Contrato.</w:t>
      </w:r>
    </w:p>
    <w:p w14:paraId="3A69D02B" w14:textId="2BCFD2ED" w:rsidR="008574D7" w:rsidRPr="004827F2" w:rsidRDefault="00DC41DD" w:rsidP="00D61A41">
      <w:pPr>
        <w:pStyle w:val="Nivel01"/>
        <w:rPr>
          <w:color w:val="FFFFFF" w:themeColor="background1"/>
        </w:rPr>
      </w:pPr>
      <w:r w:rsidRPr="004827F2">
        <w:t xml:space="preserve">CLÁUSULA QUARTA </w:t>
      </w:r>
      <w:r w:rsidR="008574D7" w:rsidRPr="004827F2">
        <w:t>–</w:t>
      </w:r>
      <w:r w:rsidRPr="004827F2">
        <w:t xml:space="preserve"> SUBCONTRATAÇÃO</w:t>
      </w:r>
    </w:p>
    <w:p w14:paraId="328EE94C" w14:textId="101D9BE7" w:rsidR="00DC41DD" w:rsidRPr="00F23E46" w:rsidRDefault="00DC41DD" w:rsidP="00E136D8">
      <w:pPr>
        <w:pStyle w:val="Nvel2-Red"/>
        <w:rPr>
          <w:i w:val="0"/>
          <w:color w:val="auto"/>
        </w:rPr>
      </w:pPr>
      <w:r w:rsidRPr="00F23E46">
        <w:rPr>
          <w:i w:val="0"/>
          <w:color w:val="auto"/>
        </w:rPr>
        <w:t>Não será admitida a subcontratação do objeto contratual.</w:t>
      </w:r>
    </w:p>
    <w:p w14:paraId="0F2E9E2E" w14:textId="77777777" w:rsidR="00DC41DD" w:rsidRPr="004827F2" w:rsidRDefault="00DC41DD" w:rsidP="00D61A41">
      <w:pPr>
        <w:pStyle w:val="Nivel01"/>
        <w:rPr>
          <w:color w:val="FFFFFF" w:themeColor="background1"/>
        </w:rPr>
      </w:pPr>
      <w:r w:rsidRPr="004827F2">
        <w:t>CLÁUSULA QUINTA - PREÇO</w:t>
      </w:r>
    </w:p>
    <w:p w14:paraId="504BF298" w14:textId="22FE7676" w:rsidR="00DC41DD" w:rsidRPr="00F23E46" w:rsidRDefault="00DC41DD" w:rsidP="00E136D8">
      <w:pPr>
        <w:pStyle w:val="Nvel2-Red"/>
        <w:rPr>
          <w:i w:val="0"/>
          <w:color w:val="auto"/>
        </w:rPr>
      </w:pPr>
      <w:r w:rsidRPr="00F23E46">
        <w:rPr>
          <w:i w:val="0"/>
          <w:color w:val="auto"/>
        </w:rPr>
        <w:t>O valor total da contratação é de R$</w:t>
      </w:r>
      <w:r w:rsidR="00F23E46">
        <w:rPr>
          <w:i w:val="0"/>
          <w:color w:val="auto"/>
        </w:rPr>
        <w:t xml:space="preserve"> XXXXXXXX</w:t>
      </w:r>
      <w:r w:rsidRPr="00F23E46">
        <w:rPr>
          <w:i w:val="0"/>
          <w:color w:val="auto"/>
        </w:rPr>
        <w:t xml:space="preserve"> (</w:t>
      </w:r>
      <w:proofErr w:type="gramStart"/>
      <w:r w:rsidRPr="00F23E46">
        <w:rPr>
          <w:i w:val="0"/>
          <w:color w:val="auto"/>
        </w:rPr>
        <w:t>.....</w:t>
      </w:r>
      <w:proofErr w:type="gramEnd"/>
      <w:r w:rsidRPr="00F23E46">
        <w:rPr>
          <w:i w:val="0"/>
          <w:color w:val="auto"/>
        </w:rPr>
        <w:t>)</w:t>
      </w:r>
    </w:p>
    <w:p w14:paraId="6B7C7844" w14:textId="77777777" w:rsidR="00DC41DD" w:rsidRPr="004827F2" w:rsidRDefault="00DC41DD" w:rsidP="00E136D8">
      <w:pPr>
        <w:pStyle w:val="Nivel2"/>
      </w:pPr>
      <w:r w:rsidRPr="004827F2">
        <w:t>No valor acima estão incluídas todas as despesas ordinárias diretas e indiretas decorrentes da execução do objeto, inclusive tributos e/ou impostos, encargos sociais, trabalhistas, previdenciários, fiscais e comerciais incidentes, taxa de administração, frete, seguro e outros necessários ao cumprimento integral do objeto da contratação.</w:t>
      </w:r>
    </w:p>
    <w:p w14:paraId="260F9E71" w14:textId="0E6A6349" w:rsidR="00DC41DD" w:rsidRPr="004827F2" w:rsidRDefault="00DC41DD" w:rsidP="00D61A41">
      <w:pPr>
        <w:pStyle w:val="Nivel01"/>
        <w:rPr>
          <w:color w:val="FFFFFF" w:themeColor="background1"/>
        </w:rPr>
      </w:pPr>
      <w:r w:rsidRPr="004827F2">
        <w:lastRenderedPageBreak/>
        <w:t>CLÁUSULA SEXTA - PAGAMENTO (</w:t>
      </w:r>
      <w:hyperlink r:id="rId17" w:anchor="art92" w:history="1">
        <w:r w:rsidRPr="004827F2">
          <w:rPr>
            <w:rStyle w:val="Hyperlink"/>
          </w:rPr>
          <w:t>art. 92, V e VI</w:t>
        </w:r>
      </w:hyperlink>
      <w:proofErr w:type="gramStart"/>
      <w:r w:rsidRPr="004827F2">
        <w:t>)</w:t>
      </w:r>
      <w:proofErr w:type="gramEnd"/>
    </w:p>
    <w:p w14:paraId="403E1291" w14:textId="06285514" w:rsidR="00DC41DD" w:rsidRPr="004827F2" w:rsidRDefault="00DC41DD" w:rsidP="00E136D8">
      <w:pPr>
        <w:pStyle w:val="Nivel2"/>
      </w:pPr>
      <w:r w:rsidRPr="004827F2">
        <w:t xml:space="preserve">O prazo para pagamento </w:t>
      </w:r>
      <w:r w:rsidRPr="004827F2">
        <w:rPr>
          <w:color w:val="auto"/>
          <w:lang w:eastAsia="en-US"/>
        </w:rPr>
        <w:t>ao contratado</w:t>
      </w:r>
      <w:r w:rsidRPr="004827F2">
        <w:t xml:space="preserve"> e demais condições a ele referentes encontram-se definidos no Termo de Referência, anexo a este Contrato.</w:t>
      </w:r>
    </w:p>
    <w:p w14:paraId="285B2363" w14:textId="226F8DA9" w:rsidR="00DC41DD" w:rsidRPr="004827F2" w:rsidRDefault="00DC41DD" w:rsidP="00D61A41">
      <w:pPr>
        <w:pStyle w:val="Nivel01"/>
        <w:rPr>
          <w:color w:val="FFFFFF" w:themeColor="background1"/>
        </w:rPr>
      </w:pPr>
      <w:r w:rsidRPr="004827F2">
        <w:t>CLÁUSULA SÉTIMA - REAJUSTE (</w:t>
      </w:r>
      <w:hyperlink r:id="rId18" w:anchor="art92" w:history="1">
        <w:r w:rsidRPr="004827F2">
          <w:rPr>
            <w:rStyle w:val="Hyperlink"/>
          </w:rPr>
          <w:t>art. 92, V)</w:t>
        </w:r>
        <w:proofErr w:type="gramStart"/>
      </w:hyperlink>
      <w:proofErr w:type="gramEnd"/>
    </w:p>
    <w:p w14:paraId="47CF2220" w14:textId="77777777" w:rsidR="00DC41DD" w:rsidRPr="004827F2" w:rsidRDefault="00DC41DD" w:rsidP="00E136D8">
      <w:pPr>
        <w:pStyle w:val="Nivel2"/>
      </w:pPr>
      <w:r w:rsidRPr="004827F2">
        <w:t xml:space="preserve">Os preços inicialmente contratados são fixos e irreajustáveis no prazo de um ano contado da data do orçamento estimado, em </w:t>
      </w:r>
      <w:r w:rsidRPr="004827F2">
        <w:rPr>
          <w:i/>
          <w:iCs/>
          <w:color w:val="FF0000"/>
        </w:rPr>
        <w:t>__/__/__ (DD/MM/AAAA)</w:t>
      </w:r>
      <w:r w:rsidRPr="004827F2">
        <w:t>.</w:t>
      </w:r>
    </w:p>
    <w:p w14:paraId="705D0D2C" w14:textId="21F65377" w:rsidR="00DC41DD" w:rsidRPr="004827F2" w:rsidRDefault="00DC41DD" w:rsidP="00E136D8">
      <w:pPr>
        <w:pStyle w:val="Nivel2"/>
      </w:pPr>
      <w:r w:rsidRPr="004827F2">
        <w:t xml:space="preserve">Após o interregno de um ano, e independentemente de pedido do contratado, os preços iniciais serão reajustados, mediante a aplicação, pelo contratante, </w:t>
      </w:r>
      <w:r w:rsidRPr="00CD0744">
        <w:rPr>
          <w:color w:val="auto"/>
        </w:rPr>
        <w:t xml:space="preserve">do </w:t>
      </w:r>
      <w:r w:rsidR="00FE7D6E" w:rsidRPr="004D080F">
        <w:rPr>
          <w:color w:val="FF0000"/>
        </w:rPr>
        <w:t>Índice de Custos de Tecnologia da Informação - ICTI</w:t>
      </w:r>
      <w:r w:rsidR="00FE7D6E" w:rsidRPr="00CD0744">
        <w:rPr>
          <w:color w:val="auto"/>
        </w:rPr>
        <w:t>, mantido pela Fundação Instituto de Pesquisa Econômica Aplicada - IPEA</w:t>
      </w:r>
      <w:r w:rsidRPr="00CD0744">
        <w:rPr>
          <w:i/>
          <w:iCs/>
          <w:color w:val="auto"/>
        </w:rPr>
        <w:t>,</w:t>
      </w:r>
      <w:r w:rsidRPr="004827F2">
        <w:t xml:space="preserve"> exclusivamente para as obrigações iniciadas e concluídas após a ocorrência da anualidade</w:t>
      </w:r>
      <w:r w:rsidR="00A658A4" w:rsidRPr="004827F2">
        <w:t>.</w:t>
      </w:r>
    </w:p>
    <w:p w14:paraId="2E3865E7" w14:textId="3939F445" w:rsidR="00DC41DD" w:rsidRPr="004827F2" w:rsidRDefault="00DC41DD" w:rsidP="00E136D8">
      <w:pPr>
        <w:pStyle w:val="Nivel2"/>
      </w:pPr>
      <w:r w:rsidRPr="004827F2">
        <w:t>Nos reajustes subsequentes ao primeiro, o interregno mínimo de um ano será contado a partir dos efeitos financeiros do último reajuste.</w:t>
      </w:r>
    </w:p>
    <w:p w14:paraId="44AA1E44" w14:textId="27B13FFA" w:rsidR="00DC41DD" w:rsidRPr="004827F2" w:rsidRDefault="37D5F4B7" w:rsidP="00E136D8">
      <w:pPr>
        <w:pStyle w:val="Nivel2"/>
      </w:pPr>
      <w:r>
        <w:t xml:space="preserve">No caso de atraso ou não divulgação do(s) índice (s) de reajustamento, o contratante pagará ao contratado a importância calculada pela última variação conhecida, liquidando a diferença correspondente tão logo seja(m) </w:t>
      </w:r>
      <w:proofErr w:type="gramStart"/>
      <w:r>
        <w:t>divulgado(s)</w:t>
      </w:r>
      <w:proofErr w:type="gramEnd"/>
      <w:r>
        <w:t xml:space="preserve"> o(s) índice(s) definitivo(s).</w:t>
      </w:r>
      <w:r w:rsidR="33411E3D">
        <w:t xml:space="preserve"> </w:t>
      </w:r>
    </w:p>
    <w:p w14:paraId="4D57FE41" w14:textId="77777777" w:rsidR="00DC41DD" w:rsidRPr="004827F2" w:rsidRDefault="00DC41DD" w:rsidP="00E136D8">
      <w:pPr>
        <w:pStyle w:val="Nivel2"/>
      </w:pPr>
      <w:r w:rsidRPr="004827F2">
        <w:t xml:space="preserve">Nas aferições finais, o(s) índice(s) utilizado(s) para reajuste </w:t>
      </w:r>
      <w:proofErr w:type="gramStart"/>
      <w:r w:rsidRPr="004827F2">
        <w:t>será(</w:t>
      </w:r>
      <w:proofErr w:type="spellStart"/>
      <w:proofErr w:type="gramEnd"/>
      <w:r w:rsidRPr="004827F2">
        <w:t>ão</w:t>
      </w:r>
      <w:proofErr w:type="spellEnd"/>
      <w:r w:rsidRPr="004827F2">
        <w:t>), obrigatoriamente, o(s) definitivo(s).</w:t>
      </w:r>
    </w:p>
    <w:p w14:paraId="43C1DE80" w14:textId="77777777" w:rsidR="00DC41DD" w:rsidRPr="004827F2" w:rsidRDefault="00DC41DD" w:rsidP="00E136D8">
      <w:pPr>
        <w:pStyle w:val="Nivel2"/>
      </w:pPr>
      <w:r w:rsidRPr="004827F2">
        <w:t xml:space="preserve">Caso o(s) índice(s) estabelecido(s) para reajustamento venha(m) a ser extinto(s) ou de qualquer forma não possa(m) mais ser utilizado(s), </w:t>
      </w:r>
      <w:proofErr w:type="gramStart"/>
      <w:r w:rsidRPr="004827F2">
        <w:t>será(</w:t>
      </w:r>
      <w:proofErr w:type="spellStart"/>
      <w:proofErr w:type="gramEnd"/>
      <w:r w:rsidRPr="004827F2">
        <w:t>ão</w:t>
      </w:r>
      <w:proofErr w:type="spellEnd"/>
      <w:r w:rsidRPr="004827F2">
        <w:t>) adotado(s), em substituição, o(s) que vier(em) a ser determinado(s) pela legislação então em vigor.</w:t>
      </w:r>
    </w:p>
    <w:p w14:paraId="7F81BB00" w14:textId="77777777" w:rsidR="00DC41DD" w:rsidRPr="004827F2" w:rsidRDefault="00DC41DD" w:rsidP="00E136D8">
      <w:pPr>
        <w:pStyle w:val="Nivel2"/>
      </w:pPr>
      <w:r w:rsidRPr="004827F2">
        <w:t xml:space="preserve">Na ausência de previsão legal quanto ao índice substituto, as partes elegerão novo índice oficial, para reajustamento do preço do valor remanescente, por meio de termo aditivo. </w:t>
      </w:r>
    </w:p>
    <w:p w14:paraId="2EEFDB6C" w14:textId="77777777" w:rsidR="00DC41DD" w:rsidRPr="004827F2" w:rsidRDefault="00DC41DD" w:rsidP="00E136D8">
      <w:pPr>
        <w:pStyle w:val="Nivel2"/>
      </w:pPr>
      <w:r w:rsidRPr="004827F2">
        <w:t xml:space="preserve">O reajuste será realizado por </w:t>
      </w:r>
      <w:proofErr w:type="spellStart"/>
      <w:r w:rsidRPr="004827F2">
        <w:t>apostilamento</w:t>
      </w:r>
      <w:proofErr w:type="spellEnd"/>
      <w:r w:rsidRPr="004827F2">
        <w:t>.</w:t>
      </w:r>
    </w:p>
    <w:p w14:paraId="42C191C8" w14:textId="2C9A5154" w:rsidR="00DC41DD" w:rsidRPr="004827F2" w:rsidRDefault="00DC41DD" w:rsidP="00D61A41">
      <w:pPr>
        <w:pStyle w:val="Nivel01"/>
        <w:rPr>
          <w:color w:val="FFFFFF" w:themeColor="background1"/>
        </w:rPr>
      </w:pPr>
      <w:r w:rsidRPr="004827F2">
        <w:t>CLÁUSULA OITAVA - OBRIGAÇÕES DO CONTRATANTE (</w:t>
      </w:r>
      <w:hyperlink r:id="rId19" w:anchor="art92" w:history="1">
        <w:r w:rsidRPr="004827F2">
          <w:rPr>
            <w:rStyle w:val="Hyperlink"/>
          </w:rPr>
          <w:t>art. 92, X, XI e XIV</w:t>
        </w:r>
      </w:hyperlink>
      <w:proofErr w:type="gramStart"/>
      <w:r w:rsidRPr="004827F2">
        <w:t>)</w:t>
      </w:r>
      <w:proofErr w:type="gramEnd"/>
    </w:p>
    <w:p w14:paraId="17026D71" w14:textId="2D30FDA3" w:rsidR="00DC41DD" w:rsidRPr="004827F2" w:rsidRDefault="00DC41DD" w:rsidP="00E136D8">
      <w:pPr>
        <w:pStyle w:val="Nivel2"/>
        <w:rPr>
          <w:b/>
          <w:bCs/>
        </w:rPr>
      </w:pPr>
      <w:r w:rsidRPr="004827F2">
        <w:t>São obrigações do Contratante</w:t>
      </w:r>
      <w:r w:rsidR="00116BCA">
        <w:t xml:space="preserve">, </w:t>
      </w:r>
      <w:r w:rsidR="00116BCA" w:rsidRPr="00116BCA">
        <w:rPr>
          <w:highlight w:val="cyan"/>
        </w:rPr>
        <w:t>além das previstas no termo de referência</w:t>
      </w:r>
      <w:r w:rsidRPr="004827F2">
        <w:t>:</w:t>
      </w:r>
    </w:p>
    <w:p w14:paraId="532D3BFA" w14:textId="77777777" w:rsidR="00DC41DD" w:rsidRPr="001B64E4" w:rsidRDefault="00DC41DD" w:rsidP="00E136D8">
      <w:pPr>
        <w:pStyle w:val="Nivel3"/>
      </w:pPr>
      <w:r w:rsidRPr="001B64E4">
        <w:t>Exigir o cumprimento de todas as obrigações assumidas pelo Contratado, de acordo com o contrato e seus anexos;</w:t>
      </w:r>
    </w:p>
    <w:p w14:paraId="0962BAF1" w14:textId="77777777" w:rsidR="00DC41DD" w:rsidRPr="001B64E4" w:rsidRDefault="00DC41DD" w:rsidP="00E136D8">
      <w:pPr>
        <w:pStyle w:val="Nivel3"/>
      </w:pPr>
      <w:r w:rsidRPr="001B64E4">
        <w:t>Receber o objeto no prazo e condições estabelecidas no Termo de Referência;</w:t>
      </w:r>
    </w:p>
    <w:p w14:paraId="2BAA7037" w14:textId="147ED0A3" w:rsidR="00DC41DD" w:rsidRPr="00C1293E" w:rsidRDefault="00DC41DD" w:rsidP="00E136D8">
      <w:pPr>
        <w:pStyle w:val="Nivel3"/>
      </w:pPr>
      <w:r w:rsidRPr="00C1293E">
        <w:t>Notificar o Contratado, por escrito, sobre vícios, defeitos ou incorreções verificadas no objeto fornecido, para que seja por ele substituído, reparado ou corrigido, no total ou em parte, às suas expensas;</w:t>
      </w:r>
    </w:p>
    <w:p w14:paraId="449FBE74" w14:textId="77777777" w:rsidR="00DC41DD" w:rsidRPr="00C1293E" w:rsidRDefault="00DC41DD" w:rsidP="00E136D8">
      <w:pPr>
        <w:pStyle w:val="Nivel3"/>
      </w:pPr>
      <w:r w:rsidRPr="00C1293E">
        <w:t>Acompanhar e fiscalizar a execução do contrato e o cumprimento das obrigações pelo Contratado;</w:t>
      </w:r>
    </w:p>
    <w:p w14:paraId="3F5A4521" w14:textId="2B887258" w:rsidR="00DC41DD" w:rsidRPr="00C1293E" w:rsidRDefault="37D5F4B7" w:rsidP="00E136D8">
      <w:pPr>
        <w:pStyle w:val="Nivel3"/>
      </w:pPr>
      <w:r w:rsidRPr="00C1293E">
        <w:t>Efetuar o pagamento ao Contratado do valor correspondente ao fornecimento do objeto, no prazo, forma e condições estabelecidos no presente Contrato</w:t>
      </w:r>
      <w:r w:rsidR="0CEBB89C" w:rsidRPr="00C1293E">
        <w:t xml:space="preserve"> e no Termo de Referência</w:t>
      </w:r>
      <w:r w:rsidRPr="00C1293E">
        <w:t>;</w:t>
      </w:r>
    </w:p>
    <w:p w14:paraId="051AC66D" w14:textId="77777777" w:rsidR="00DC41DD" w:rsidRPr="00C1293E" w:rsidRDefault="00DC41DD" w:rsidP="00E136D8">
      <w:pPr>
        <w:pStyle w:val="Nivel3"/>
      </w:pPr>
      <w:r w:rsidRPr="00C1293E">
        <w:t xml:space="preserve">Aplicar ao Contratado as sanções previstas na lei e neste Contrato; </w:t>
      </w:r>
    </w:p>
    <w:p w14:paraId="6F3B095A" w14:textId="77777777" w:rsidR="00DC41DD" w:rsidRPr="00C1293E" w:rsidRDefault="00DC41DD" w:rsidP="00E136D8">
      <w:pPr>
        <w:pStyle w:val="Nivel3"/>
      </w:pPr>
      <w:r w:rsidRPr="00C1293E">
        <w:t>Cientificar o órgão de representação judicial da Advocacia-Geral da União para adoção das medidas cabíveis quando do descumprimento de obrigações pelo Contratado;</w:t>
      </w:r>
    </w:p>
    <w:p w14:paraId="46E2C605" w14:textId="77777777" w:rsidR="00DC41DD" w:rsidRPr="00C1293E" w:rsidRDefault="00DC41DD" w:rsidP="00E136D8">
      <w:pPr>
        <w:pStyle w:val="Nivel3"/>
      </w:pPr>
      <w:r w:rsidRPr="00C1293E">
        <w:lastRenderedPageBreak/>
        <w:t>Explicitamente emitir decisão sobre todas as solicitações e reclamações relacionadas à execução do presente Contrato, ressalvados os requerimentos manifestamente impertinentes, meramente protelatórios ou de nenhum interesse para a boa execução do ajuste.</w:t>
      </w:r>
    </w:p>
    <w:p w14:paraId="04D37F44" w14:textId="625F2EA4" w:rsidR="00DC41DD" w:rsidRPr="00C1293E" w:rsidRDefault="00DC41DD" w:rsidP="00E136D8">
      <w:pPr>
        <w:pStyle w:val="Nivel3"/>
        <w:rPr>
          <w:b/>
        </w:rPr>
      </w:pPr>
      <w:r w:rsidRPr="00C1293E">
        <w:t xml:space="preserve"> A Administração terá o prazo de</w:t>
      </w:r>
      <w:r w:rsidRPr="004827F2">
        <w:t xml:space="preserve"> </w:t>
      </w:r>
      <w:r w:rsidR="006C195F">
        <w:t>30 dias</w:t>
      </w:r>
      <w:r w:rsidRPr="00C1293E">
        <w:t xml:space="preserve">, a contar da data do protocolo do requerimento para decidir, admitida a prorrogação motivada, por igual período. </w:t>
      </w:r>
    </w:p>
    <w:p w14:paraId="0A9AC408" w14:textId="622108F1" w:rsidR="00DC41DD" w:rsidRPr="004827F2" w:rsidRDefault="00DC41DD" w:rsidP="00E136D8">
      <w:pPr>
        <w:pStyle w:val="Nivel3"/>
      </w:pPr>
      <w:r w:rsidRPr="00C1293E">
        <w:t>Responder</w:t>
      </w:r>
      <w:r w:rsidRPr="004827F2">
        <w:t xml:space="preserve"> </w:t>
      </w:r>
      <w:r w:rsidRPr="00C1293E">
        <w:t xml:space="preserve">eventuais pedidos de reestabelecimento do equilíbrio econômico-financeiro feitos pelo contratado no prazo máximo de </w:t>
      </w:r>
      <w:r w:rsidR="006C195F">
        <w:t>30 dias</w:t>
      </w:r>
      <w:r w:rsidRPr="004827F2">
        <w:t>.</w:t>
      </w:r>
    </w:p>
    <w:p w14:paraId="03EA963A" w14:textId="77777777" w:rsidR="00DC41DD" w:rsidRPr="004827F2" w:rsidRDefault="00DC41DD" w:rsidP="00E136D8">
      <w:pPr>
        <w:pStyle w:val="Nivel2"/>
      </w:pPr>
      <w:r w:rsidRPr="004827F2">
        <w:t>A Administração não responderá por quaisquer compromissos assumidos pelo Contratado com terceiros, ainda que vinculados à execução do contrato, bem como por qualquer dano causado a terceiros em decorrência de ato do Contratado, de seus empregados, prepostos ou subordinados.</w:t>
      </w:r>
    </w:p>
    <w:p w14:paraId="5991E8B0" w14:textId="372EE18D" w:rsidR="00DC41DD" w:rsidRPr="004827F2" w:rsidRDefault="00DC41DD" w:rsidP="00D61A41">
      <w:pPr>
        <w:pStyle w:val="Nivel01"/>
        <w:rPr>
          <w:color w:val="FFFFFF" w:themeColor="background1"/>
        </w:rPr>
      </w:pPr>
      <w:r w:rsidRPr="004827F2">
        <w:t>CLÁUSULA NONA - OBRIGAÇÕES DO CONTRATADO (</w:t>
      </w:r>
      <w:hyperlink r:id="rId20" w:anchor="art92" w:history="1">
        <w:r w:rsidRPr="004827F2">
          <w:rPr>
            <w:rStyle w:val="Hyperlink"/>
          </w:rPr>
          <w:t>art. 92, XIV, XVI e XVII)</w:t>
        </w:r>
        <w:proofErr w:type="gramStart"/>
      </w:hyperlink>
      <w:proofErr w:type="gramEnd"/>
    </w:p>
    <w:p w14:paraId="7155EC05" w14:textId="28F3DDA0" w:rsidR="00C4396F" w:rsidRPr="004827F2" w:rsidRDefault="37D5F4B7" w:rsidP="00E136D8">
      <w:pPr>
        <w:pStyle w:val="Nivel2"/>
      </w:pPr>
      <w:r>
        <w:t>O Contratado deve cumprir todas as obrigações constantes deste Contrato e em seus anexos, assumindo como exclusivamente seus os riscos e as despesas decorrentes da boa e perfeita execução do objeto, observando, ainda, as obrigações a seguir dispostas</w:t>
      </w:r>
      <w:r w:rsidR="279CBCDC">
        <w:t xml:space="preserve">, </w:t>
      </w:r>
      <w:r w:rsidR="279CBCDC" w:rsidRPr="746A7EB9">
        <w:rPr>
          <w:highlight w:val="cyan"/>
        </w:rPr>
        <w:t>além das previstas no termo de referência</w:t>
      </w:r>
      <w:r>
        <w:t>:</w:t>
      </w:r>
    </w:p>
    <w:p w14:paraId="49999367" w14:textId="07ADB98A" w:rsidR="00DC41DD" w:rsidRPr="006C195F" w:rsidRDefault="00DC41DD" w:rsidP="00E136D8">
      <w:pPr>
        <w:pStyle w:val="Nvel3-R"/>
        <w:rPr>
          <w:i w:val="0"/>
          <w:color w:val="auto"/>
        </w:rPr>
      </w:pPr>
      <w:r w:rsidRPr="006C195F">
        <w:rPr>
          <w:i w:val="0"/>
          <w:color w:val="auto"/>
        </w:rPr>
        <w:t>Entregar o objeto acompanhado do manual do usuário, com uma versão em português, e da relação da rede de assistência técnica autorizada;</w:t>
      </w:r>
    </w:p>
    <w:p w14:paraId="23B8AEB0" w14:textId="1C8FB67E" w:rsidR="00DC41DD" w:rsidRPr="00C1293E" w:rsidRDefault="00DC41DD" w:rsidP="00E136D8">
      <w:pPr>
        <w:pStyle w:val="Nivel3"/>
      </w:pPr>
      <w:r w:rsidRPr="00C1293E">
        <w:t>Responsabilizar-se pelos vícios e danos decorrentes do objeto, de acordo com o Código de Defesa do Consumidor (</w:t>
      </w:r>
      <w:hyperlink r:id="rId21" w:history="1">
        <w:r w:rsidRPr="004827F2">
          <w:rPr>
            <w:rStyle w:val="Hyperlink"/>
          </w:rPr>
          <w:t>Lei nº 8.078, de 1990</w:t>
        </w:r>
      </w:hyperlink>
      <w:r w:rsidRPr="00C1293E">
        <w:t>);</w:t>
      </w:r>
    </w:p>
    <w:p w14:paraId="7F12485C" w14:textId="77777777" w:rsidR="00DC41DD" w:rsidRPr="004827F2" w:rsidRDefault="00DC41DD" w:rsidP="00E136D8">
      <w:pPr>
        <w:pStyle w:val="Nivel3"/>
      </w:pPr>
      <w:r w:rsidRPr="00C1293E">
        <w:t>Comunicar ao contratante, no prazo máximo de 24 (vinte e quatro) horas que antecede a data da entrega, os motivos que impossibilitem o cumprimento do prazo previsto, com a devida comprovação;</w:t>
      </w:r>
    </w:p>
    <w:p w14:paraId="7B6EFAFD" w14:textId="5058B233" w:rsidR="00DC41DD" w:rsidRPr="00C1293E" w:rsidRDefault="00DC41DD" w:rsidP="00E136D8">
      <w:pPr>
        <w:pStyle w:val="Nivel3"/>
        <w:rPr>
          <w:color w:val="auto"/>
        </w:rPr>
      </w:pPr>
      <w:r w:rsidRPr="00C1293E">
        <w:t>Atender às determinações regulares emitidas pelo fiscal ou gestor do contrato ou autoridade superior (</w:t>
      </w:r>
      <w:hyperlink r:id="rId22" w:anchor="art137" w:history="1">
        <w:r w:rsidRPr="00C1293E">
          <w:rPr>
            <w:rStyle w:val="Hyperlink"/>
          </w:rPr>
          <w:t>art. 137, II, da Lei n.º 14.133, de 2021</w:t>
        </w:r>
      </w:hyperlink>
      <w:r w:rsidRPr="00C1293E">
        <w:t xml:space="preserve">) e </w:t>
      </w:r>
      <w:r w:rsidRPr="00C1293E">
        <w:rPr>
          <w:color w:val="auto"/>
        </w:rPr>
        <w:t>prestar todo esclarecimento ou informação por eles solicitados;</w:t>
      </w:r>
    </w:p>
    <w:p w14:paraId="6B9FA8A1" w14:textId="77777777" w:rsidR="00DC41DD" w:rsidRPr="004827F2" w:rsidRDefault="00DC41DD" w:rsidP="00E136D8">
      <w:pPr>
        <w:pStyle w:val="Nivel3"/>
      </w:pPr>
      <w:r w:rsidRPr="00C1293E">
        <w:t>Reparar, corrigir, remover, reconstruir ou substituir, às suas expensas, no total ou em parte, no prazo fixado pelo fiscal do contrato, os bens nos quais se verificarem vícios, defeitos ou incorreções resultantes da execução ou dos materiais empregados;</w:t>
      </w:r>
    </w:p>
    <w:p w14:paraId="2F42FD05" w14:textId="77777777" w:rsidR="00DC41DD" w:rsidRPr="00C1293E" w:rsidRDefault="00DC41DD" w:rsidP="00E136D8">
      <w:pPr>
        <w:pStyle w:val="Nivel3"/>
      </w:pPr>
      <w:r w:rsidRPr="00C1293E">
        <w:t>Responsabilizar-se pelos vícios e danos decorrentes da execução do objeto, bem como por todo e qualquer dano causado à Administração ou terceiros, não reduzindo essa responsabilidade a fiscalização ou o acompanhamento da execução contratual pelo contratante, que ficará autorizado a descontar dos pagamentos devidos ou da garantia, caso exigida, o valor correspondente aos danos sofridos;</w:t>
      </w:r>
    </w:p>
    <w:p w14:paraId="37F16536" w14:textId="21DEBEF3" w:rsidR="00DC41DD" w:rsidRPr="00C1293E" w:rsidRDefault="00DC41DD" w:rsidP="00E136D8">
      <w:pPr>
        <w:pStyle w:val="Nivel3"/>
      </w:pPr>
      <w:r w:rsidRPr="00C1293E">
        <w:t xml:space="preserve">Quando não for possível a verificação da regularidade no Sistema de Cadastro de Fornecedores – SICAF, </w:t>
      </w:r>
      <w:r w:rsidR="00062E0E" w:rsidRPr="00C1293E">
        <w:t>o contratado</w:t>
      </w:r>
      <w:r w:rsidRPr="00C1293E">
        <w:t xml:space="preserve"> deverá entregar ao setor responsável pela fiscalização do contrato, junto com a Nota Fiscal para fins de pagamento, os seguintes documentos: 1) prova de regularidade relativa à Seguridade Social; 2) certidão conjunta relativa aos tributos federais e à Dívida Ativa da União; 3) certidões que comprovem a regularidade perante a Fazenda Estadual ou Distrital do domicílio ou sede do contratado; 4) Certidão de Regularidade do FGTS – CRF; e 5) Certidão Negativa de Débitos Trabalhistas – CNDT; </w:t>
      </w:r>
    </w:p>
    <w:p w14:paraId="42C48B87" w14:textId="77777777" w:rsidR="00DC41DD" w:rsidRPr="00C1293E" w:rsidRDefault="00DC41DD" w:rsidP="00E136D8">
      <w:pPr>
        <w:pStyle w:val="Nivel3"/>
      </w:pPr>
      <w:r w:rsidRPr="00C1293E">
        <w:t>Responsabilizar-se pelo cumprimento de todas as obrigações trabalhistas, previdenciárias, fiscais, comerciais e as demais previstas em legislação específica, cuja inadimplência não transfere a responsabilidade ao contratante e não poderá onerar o objeto do contrato;</w:t>
      </w:r>
    </w:p>
    <w:p w14:paraId="09299BC1" w14:textId="15AC6186" w:rsidR="00DC41DD" w:rsidRPr="00C1293E" w:rsidRDefault="00DC41DD" w:rsidP="00E136D8">
      <w:pPr>
        <w:pStyle w:val="Nivel3"/>
      </w:pPr>
      <w:r w:rsidRPr="00C1293E">
        <w:lastRenderedPageBreak/>
        <w:t>Comunicar ao Fiscal do contrato, no prazo de 24 (vinte e quatro) horas, qualquer ocorrência anormal ou acidente que se verifique no local da execução do objeto contratual.</w:t>
      </w:r>
    </w:p>
    <w:p w14:paraId="1C48E932" w14:textId="77777777" w:rsidR="00DC41DD" w:rsidRPr="00C1293E" w:rsidRDefault="00DC41DD" w:rsidP="00E136D8">
      <w:pPr>
        <w:pStyle w:val="Nivel3"/>
      </w:pPr>
      <w:r w:rsidRPr="00C1293E">
        <w:t>Paralisar, por determinação do contratante, qualquer atividade que não esteja sendo executada de acordo com a boa técnica ou que ponha em risco a segurança de pessoas ou bens de terceiros.</w:t>
      </w:r>
    </w:p>
    <w:p w14:paraId="3426F1D7" w14:textId="77777777" w:rsidR="00DC41DD" w:rsidRPr="00C1293E" w:rsidRDefault="00DC41DD" w:rsidP="00E136D8">
      <w:pPr>
        <w:pStyle w:val="Nivel3"/>
      </w:pPr>
      <w:r w:rsidRPr="00C1293E">
        <w:t xml:space="preserve">Manter durante toda a vigência do contrato, em compatibilidade com as obrigações assumidas, todas as condições exigidas para habilitação na licitação; </w:t>
      </w:r>
    </w:p>
    <w:p w14:paraId="5518944E" w14:textId="75B931BB" w:rsidR="00DC41DD" w:rsidRPr="00C1293E" w:rsidRDefault="00DC41DD" w:rsidP="00E136D8">
      <w:pPr>
        <w:pStyle w:val="Nivel3"/>
      </w:pPr>
      <w:r w:rsidRPr="00C1293E">
        <w:t>Cumprir, durante todo o período de execução do contrato, a reserva de cargos prevista em lei para pessoa com deficiência, para reabilitado da Previdência Social ou para aprendiz, bem como as reservas de cargos previstas na legislação (</w:t>
      </w:r>
      <w:hyperlink r:id="rId23" w:anchor="art116" w:history="1">
        <w:r w:rsidRPr="00C1293E">
          <w:t>art. 116, da Lei n.º 14.133, de 2021</w:t>
        </w:r>
      </w:hyperlink>
      <w:r w:rsidRPr="00C1293E">
        <w:t>);</w:t>
      </w:r>
    </w:p>
    <w:p w14:paraId="2AFE4DF4" w14:textId="5CB5BFA7" w:rsidR="00DC41DD" w:rsidRPr="00C1293E" w:rsidRDefault="00DC41DD" w:rsidP="00E136D8">
      <w:pPr>
        <w:pStyle w:val="Nivel3"/>
      </w:pPr>
      <w:r w:rsidRPr="00C1293E">
        <w:t xml:space="preserve">Comprovar a reserva de cargos a que se refere </w:t>
      </w:r>
      <w:proofErr w:type="gramStart"/>
      <w:r w:rsidRPr="00C1293E">
        <w:t>a</w:t>
      </w:r>
      <w:proofErr w:type="gramEnd"/>
      <w:r w:rsidRPr="00C1293E">
        <w:t xml:space="preserve"> cláusula acima, no prazo fixado pelo fiscal do contrato, com a indicação dos empregados que preencheram as referidas vagas (</w:t>
      </w:r>
      <w:hyperlink r:id="rId24" w:anchor="art116" w:history="1">
        <w:r w:rsidRPr="00C1293E">
          <w:t>art. 116, parágrafo único, da Lei n.º 14.133, de 2021</w:t>
        </w:r>
      </w:hyperlink>
      <w:r w:rsidRPr="00C1293E">
        <w:t>);</w:t>
      </w:r>
    </w:p>
    <w:p w14:paraId="79014668" w14:textId="77777777" w:rsidR="00DC41DD" w:rsidRPr="00C1293E" w:rsidRDefault="00DC41DD" w:rsidP="00E136D8">
      <w:pPr>
        <w:pStyle w:val="Nivel3"/>
      </w:pPr>
      <w:r w:rsidRPr="00C1293E">
        <w:t xml:space="preserve">  Guardar sigilo sobre todas as informações obtidas em decorrência do cumprimento do contrato; </w:t>
      </w:r>
    </w:p>
    <w:p w14:paraId="40F6E989" w14:textId="43865916" w:rsidR="00DC41DD" w:rsidRPr="00C1293E" w:rsidRDefault="00DC41DD" w:rsidP="00E136D8">
      <w:pPr>
        <w:pStyle w:val="Nivel3"/>
      </w:pPr>
      <w:r w:rsidRPr="00C1293E">
        <w:t xml:space="preserve">Arcar com o ônus decorrente de eventual equívoco no dimensionamento dos quantitativos de sua proposta, inclusive quanto aos custos variáveis decorrentes de fatores futuros e incertos, devendo complementá-los, caso o previsto inicialmente em sua proposta não seja satisfatório para o atendimento do objeto da contratação, exceto quando ocorrer algum dos eventos arrolados no </w:t>
      </w:r>
      <w:hyperlink r:id="rId25" w:anchor="art124" w:history="1">
        <w:r w:rsidRPr="00C1293E">
          <w:t xml:space="preserve">art. 124, II, d, da Lei nº 14.133, de </w:t>
        </w:r>
        <w:proofErr w:type="gramStart"/>
        <w:r w:rsidRPr="00C1293E">
          <w:t>2021.</w:t>
        </w:r>
        <w:proofErr w:type="gramEnd"/>
      </w:hyperlink>
    </w:p>
    <w:p w14:paraId="5B69FA05" w14:textId="77777777" w:rsidR="00DC41DD" w:rsidRPr="00C1293E" w:rsidRDefault="00DC41DD" w:rsidP="00E136D8">
      <w:pPr>
        <w:pStyle w:val="Nivel3"/>
      </w:pPr>
      <w:r w:rsidRPr="00C1293E">
        <w:t>Cumprir, além dos postulados legais vigentes de âmbito federal, estadual ou municipal, as normas de segurança do contratante;</w:t>
      </w:r>
    </w:p>
    <w:p w14:paraId="399FFBFE" w14:textId="5250F67F" w:rsidR="00DC41DD" w:rsidRPr="000C175F" w:rsidRDefault="37D5F4B7" w:rsidP="00D61A41">
      <w:pPr>
        <w:pStyle w:val="Nivel01"/>
        <w:rPr>
          <w:color w:val="FFFFFF" w:themeColor="background1"/>
        </w:rPr>
      </w:pPr>
      <w:r w:rsidRPr="000C175F">
        <w:t>CLÁUSULA DÉCIMA</w:t>
      </w:r>
      <w:r w:rsidR="668F78B3" w:rsidRPr="000C175F">
        <w:t xml:space="preserve"> PRIMEIRA</w:t>
      </w:r>
      <w:r w:rsidRPr="000C175F">
        <w:t>– GARANTIA DE EXECUÇÃO (</w:t>
      </w:r>
      <w:r w:rsidRPr="000C175F">
        <w:rPr>
          <w:rStyle w:val="Hyperlink"/>
          <w:rFonts w:eastAsiaTheme="minorEastAsia"/>
          <w:bCs w:val="0"/>
          <w:i/>
          <w:iCs/>
          <w:color w:val="auto"/>
        </w:rPr>
        <w:t>art. 92, XII</w:t>
      </w:r>
      <w:proofErr w:type="gramStart"/>
      <w:r w:rsidRPr="000C175F">
        <w:t>)</w:t>
      </w:r>
      <w:proofErr w:type="gramEnd"/>
    </w:p>
    <w:p w14:paraId="2ABE84A4" w14:textId="77777777" w:rsidR="00DC41DD" w:rsidRPr="006C195F" w:rsidRDefault="00DC41DD" w:rsidP="00E136D8">
      <w:pPr>
        <w:pStyle w:val="Nvel2-Red"/>
        <w:rPr>
          <w:i w:val="0"/>
        </w:rPr>
      </w:pPr>
      <w:r w:rsidRPr="004827F2">
        <w:t xml:space="preserve">  </w:t>
      </w:r>
      <w:r w:rsidRPr="006C195F">
        <w:rPr>
          <w:i w:val="0"/>
          <w:color w:val="auto"/>
        </w:rPr>
        <w:t>Não haverá exigência de garantia contratual da execução.</w:t>
      </w:r>
    </w:p>
    <w:p w14:paraId="48E93F9C" w14:textId="58045E3C" w:rsidR="00DC41DD" w:rsidRPr="004827F2" w:rsidRDefault="00DC41DD" w:rsidP="00D61A41">
      <w:pPr>
        <w:pStyle w:val="Nivel01"/>
        <w:rPr>
          <w:color w:val="FFFFFF" w:themeColor="background1"/>
        </w:rPr>
      </w:pPr>
      <w:r w:rsidRPr="004827F2">
        <w:t>CLÁUSULA DÉCIMA PRIMEIRA – INFRAÇÕES E SANÇÕES ADMINISTRATIVAS (</w:t>
      </w:r>
      <w:hyperlink r:id="rId26" w:anchor="art92" w:history="1">
        <w:r w:rsidRPr="004827F2">
          <w:rPr>
            <w:rStyle w:val="Hyperlink"/>
          </w:rPr>
          <w:t>art. 92, XIV</w:t>
        </w:r>
      </w:hyperlink>
      <w:proofErr w:type="gramStart"/>
      <w:r w:rsidRPr="004827F2">
        <w:t>)</w:t>
      </w:r>
      <w:proofErr w:type="gramEnd"/>
    </w:p>
    <w:p w14:paraId="491B3853" w14:textId="3AA000DC" w:rsidR="00DC41DD" w:rsidRPr="004827F2" w:rsidRDefault="00DC41DD" w:rsidP="00E136D8">
      <w:pPr>
        <w:pStyle w:val="Nivel2"/>
      </w:pPr>
      <w:r w:rsidRPr="004827F2">
        <w:t xml:space="preserve">Comete infração administrativa, nos termos da </w:t>
      </w:r>
      <w:hyperlink r:id="rId27" w:history="1">
        <w:r w:rsidRPr="004827F2">
          <w:rPr>
            <w:rStyle w:val="Hyperlink"/>
          </w:rPr>
          <w:t>Lei nº 14.133, de 2021</w:t>
        </w:r>
      </w:hyperlink>
      <w:r w:rsidRPr="004827F2">
        <w:t>, o contratado que:</w:t>
      </w:r>
    </w:p>
    <w:p w14:paraId="344CAD75" w14:textId="199B9ED0" w:rsidR="00DC41DD" w:rsidRPr="004827F2" w:rsidRDefault="006C195F" w:rsidP="000C175F">
      <w:pPr>
        <w:numPr>
          <w:ilvl w:val="2"/>
          <w:numId w:val="19"/>
        </w:numPr>
        <w:suppressAutoHyphens/>
        <w:spacing w:before="120" w:after="120" w:line="276" w:lineRule="auto"/>
        <w:ind w:left="284" w:firstLine="0"/>
        <w:jc w:val="both"/>
        <w:rPr>
          <w:rFonts w:ascii="Arial" w:eastAsia="Arial" w:hAnsi="Arial" w:cs="Arial"/>
          <w:sz w:val="20"/>
          <w:szCs w:val="20"/>
        </w:rPr>
      </w:pPr>
      <w:r w:rsidRPr="004827F2">
        <w:rPr>
          <w:rFonts w:ascii="Arial" w:eastAsia="Arial" w:hAnsi="Arial" w:cs="Arial"/>
          <w:sz w:val="20"/>
          <w:szCs w:val="20"/>
        </w:rPr>
        <w:t>Der</w:t>
      </w:r>
      <w:r w:rsidR="00DC41DD" w:rsidRPr="004827F2">
        <w:rPr>
          <w:rFonts w:ascii="Arial" w:eastAsia="Arial" w:hAnsi="Arial" w:cs="Arial"/>
          <w:sz w:val="20"/>
          <w:szCs w:val="20"/>
        </w:rPr>
        <w:t xml:space="preserve"> causa à inexecução parcial do contrato;</w:t>
      </w:r>
    </w:p>
    <w:p w14:paraId="7CA72B28" w14:textId="5E889B52" w:rsidR="00DC41DD" w:rsidRPr="004827F2" w:rsidRDefault="006C195F" w:rsidP="000C175F">
      <w:pPr>
        <w:numPr>
          <w:ilvl w:val="2"/>
          <w:numId w:val="19"/>
        </w:numPr>
        <w:suppressAutoHyphens/>
        <w:spacing w:before="120" w:after="120" w:line="276" w:lineRule="auto"/>
        <w:ind w:left="284" w:firstLine="0"/>
        <w:jc w:val="both"/>
        <w:rPr>
          <w:rFonts w:ascii="Arial" w:eastAsia="Arial" w:hAnsi="Arial" w:cs="Arial"/>
          <w:sz w:val="20"/>
          <w:szCs w:val="20"/>
        </w:rPr>
      </w:pPr>
      <w:r w:rsidRPr="004827F2">
        <w:rPr>
          <w:rFonts w:ascii="Arial" w:eastAsia="Arial" w:hAnsi="Arial" w:cs="Arial"/>
          <w:sz w:val="20"/>
          <w:szCs w:val="20"/>
        </w:rPr>
        <w:t>Der</w:t>
      </w:r>
      <w:r w:rsidR="00DC41DD" w:rsidRPr="004827F2">
        <w:rPr>
          <w:rFonts w:ascii="Arial" w:eastAsia="Arial" w:hAnsi="Arial" w:cs="Arial"/>
          <w:sz w:val="20"/>
          <w:szCs w:val="20"/>
        </w:rPr>
        <w:t xml:space="preserve"> causa à inexecução parcial do contrato que cause grave dano à Administração ou ao funcionamento dos serviços públicos ou ao interesse coletivo;</w:t>
      </w:r>
    </w:p>
    <w:p w14:paraId="342F8C93" w14:textId="683D66BF" w:rsidR="00DC41DD" w:rsidRPr="004827F2" w:rsidRDefault="006C195F" w:rsidP="000C175F">
      <w:pPr>
        <w:numPr>
          <w:ilvl w:val="2"/>
          <w:numId w:val="19"/>
        </w:numPr>
        <w:suppressAutoHyphens/>
        <w:spacing w:before="120" w:after="120" w:line="276" w:lineRule="auto"/>
        <w:ind w:left="284" w:firstLine="0"/>
        <w:jc w:val="both"/>
        <w:rPr>
          <w:rFonts w:ascii="Arial" w:eastAsia="Arial" w:hAnsi="Arial" w:cs="Arial"/>
          <w:sz w:val="20"/>
          <w:szCs w:val="20"/>
        </w:rPr>
      </w:pPr>
      <w:r w:rsidRPr="004827F2">
        <w:rPr>
          <w:rFonts w:ascii="Arial" w:eastAsia="Arial" w:hAnsi="Arial" w:cs="Arial"/>
          <w:sz w:val="20"/>
          <w:szCs w:val="20"/>
        </w:rPr>
        <w:t>Der</w:t>
      </w:r>
      <w:r w:rsidR="00DC41DD" w:rsidRPr="004827F2">
        <w:rPr>
          <w:rFonts w:ascii="Arial" w:eastAsia="Arial" w:hAnsi="Arial" w:cs="Arial"/>
          <w:sz w:val="20"/>
          <w:szCs w:val="20"/>
        </w:rPr>
        <w:t xml:space="preserve"> causa à inexecução total do contrato;</w:t>
      </w:r>
    </w:p>
    <w:p w14:paraId="1F30C4BD" w14:textId="6A2650A4" w:rsidR="00DC41DD" w:rsidRPr="004827F2" w:rsidRDefault="006C195F" w:rsidP="000C175F">
      <w:pPr>
        <w:numPr>
          <w:ilvl w:val="2"/>
          <w:numId w:val="19"/>
        </w:numPr>
        <w:suppressAutoHyphens/>
        <w:spacing w:before="120" w:after="120" w:line="276" w:lineRule="auto"/>
        <w:ind w:left="284" w:firstLine="0"/>
        <w:jc w:val="both"/>
        <w:rPr>
          <w:rFonts w:ascii="Arial" w:eastAsia="Arial" w:hAnsi="Arial" w:cs="Arial"/>
          <w:sz w:val="20"/>
          <w:szCs w:val="20"/>
        </w:rPr>
      </w:pPr>
      <w:r w:rsidRPr="004827F2">
        <w:rPr>
          <w:rFonts w:ascii="Arial" w:eastAsia="Arial" w:hAnsi="Arial" w:cs="Arial"/>
          <w:sz w:val="20"/>
          <w:szCs w:val="20"/>
        </w:rPr>
        <w:t>Ensejar</w:t>
      </w:r>
      <w:r w:rsidR="00DC41DD" w:rsidRPr="004827F2">
        <w:rPr>
          <w:rFonts w:ascii="Arial" w:eastAsia="Arial" w:hAnsi="Arial" w:cs="Arial"/>
          <w:sz w:val="20"/>
          <w:szCs w:val="20"/>
        </w:rPr>
        <w:t xml:space="preserve"> o retardamento da execução ou da entrega do objeto da contratação sem motivo justificado;</w:t>
      </w:r>
    </w:p>
    <w:p w14:paraId="2CF83844" w14:textId="5BBCAD5B" w:rsidR="00DC41DD" w:rsidRPr="004827F2" w:rsidRDefault="006C195F" w:rsidP="000C175F">
      <w:pPr>
        <w:numPr>
          <w:ilvl w:val="2"/>
          <w:numId w:val="19"/>
        </w:numPr>
        <w:suppressAutoHyphens/>
        <w:spacing w:before="120" w:after="120" w:line="276" w:lineRule="auto"/>
        <w:ind w:left="284" w:firstLine="0"/>
        <w:jc w:val="both"/>
        <w:rPr>
          <w:rFonts w:ascii="Arial" w:eastAsia="Arial" w:hAnsi="Arial" w:cs="Arial"/>
          <w:sz w:val="20"/>
          <w:szCs w:val="20"/>
        </w:rPr>
      </w:pPr>
      <w:r w:rsidRPr="004827F2">
        <w:rPr>
          <w:rFonts w:ascii="Arial" w:eastAsia="Arial" w:hAnsi="Arial" w:cs="Arial"/>
          <w:sz w:val="20"/>
          <w:szCs w:val="20"/>
        </w:rPr>
        <w:t>Apresentar</w:t>
      </w:r>
      <w:r w:rsidR="00DC41DD" w:rsidRPr="004827F2">
        <w:rPr>
          <w:rFonts w:ascii="Arial" w:eastAsia="Arial" w:hAnsi="Arial" w:cs="Arial"/>
          <w:sz w:val="20"/>
          <w:szCs w:val="20"/>
        </w:rPr>
        <w:t xml:space="preserve"> documentação falsa ou prestar declaração falsa durante a execução do contrato;</w:t>
      </w:r>
    </w:p>
    <w:p w14:paraId="4993459F" w14:textId="47F38BA6" w:rsidR="00DC41DD" w:rsidRPr="004827F2" w:rsidRDefault="006C195F" w:rsidP="000C175F">
      <w:pPr>
        <w:numPr>
          <w:ilvl w:val="2"/>
          <w:numId w:val="19"/>
        </w:numPr>
        <w:suppressAutoHyphens/>
        <w:spacing w:before="120" w:after="120" w:line="276" w:lineRule="auto"/>
        <w:ind w:left="284" w:firstLine="0"/>
        <w:jc w:val="both"/>
        <w:rPr>
          <w:rFonts w:ascii="Arial" w:eastAsia="Arial" w:hAnsi="Arial" w:cs="Arial"/>
          <w:sz w:val="20"/>
          <w:szCs w:val="20"/>
        </w:rPr>
      </w:pPr>
      <w:r w:rsidRPr="004827F2">
        <w:rPr>
          <w:rFonts w:ascii="Arial" w:eastAsia="Arial" w:hAnsi="Arial" w:cs="Arial"/>
          <w:sz w:val="20"/>
          <w:szCs w:val="20"/>
        </w:rPr>
        <w:t>Praticar</w:t>
      </w:r>
      <w:r w:rsidR="00DC41DD" w:rsidRPr="004827F2">
        <w:rPr>
          <w:rFonts w:ascii="Arial" w:eastAsia="Arial" w:hAnsi="Arial" w:cs="Arial"/>
          <w:sz w:val="20"/>
          <w:szCs w:val="20"/>
        </w:rPr>
        <w:t xml:space="preserve"> ato fraudulento na execução do contrato;</w:t>
      </w:r>
    </w:p>
    <w:p w14:paraId="31E2B217" w14:textId="133706BC" w:rsidR="00DC41DD" w:rsidRPr="004827F2" w:rsidRDefault="006C195F" w:rsidP="000C175F">
      <w:pPr>
        <w:numPr>
          <w:ilvl w:val="2"/>
          <w:numId w:val="19"/>
        </w:numPr>
        <w:suppressAutoHyphens/>
        <w:spacing w:before="120" w:after="120" w:line="276" w:lineRule="auto"/>
        <w:ind w:left="284" w:firstLine="0"/>
        <w:jc w:val="both"/>
        <w:rPr>
          <w:rFonts w:ascii="Arial" w:eastAsia="Arial" w:hAnsi="Arial" w:cs="Arial"/>
          <w:sz w:val="20"/>
          <w:szCs w:val="20"/>
        </w:rPr>
      </w:pPr>
      <w:r w:rsidRPr="004827F2">
        <w:rPr>
          <w:rFonts w:ascii="Arial" w:eastAsia="Arial" w:hAnsi="Arial" w:cs="Arial"/>
          <w:sz w:val="20"/>
          <w:szCs w:val="20"/>
        </w:rPr>
        <w:t>Comportar</w:t>
      </w:r>
      <w:r w:rsidR="00DC41DD" w:rsidRPr="004827F2">
        <w:rPr>
          <w:rFonts w:ascii="Arial" w:eastAsia="Arial" w:hAnsi="Arial" w:cs="Arial"/>
          <w:sz w:val="20"/>
          <w:szCs w:val="20"/>
        </w:rPr>
        <w:t>-se de modo inidôneo ou cometer fraude de qualquer natureza;</w:t>
      </w:r>
    </w:p>
    <w:p w14:paraId="60D6E137" w14:textId="3CD2D32B" w:rsidR="00DC41DD" w:rsidRPr="004827F2" w:rsidRDefault="006C195F" w:rsidP="000C175F">
      <w:pPr>
        <w:numPr>
          <w:ilvl w:val="2"/>
          <w:numId w:val="19"/>
        </w:numPr>
        <w:suppressAutoHyphens/>
        <w:spacing w:before="120" w:after="120" w:line="276" w:lineRule="auto"/>
        <w:ind w:left="284" w:firstLine="0"/>
        <w:jc w:val="both"/>
        <w:rPr>
          <w:rFonts w:ascii="Arial" w:eastAsia="Arial" w:hAnsi="Arial" w:cs="Arial"/>
          <w:sz w:val="20"/>
          <w:szCs w:val="20"/>
        </w:rPr>
      </w:pPr>
      <w:r w:rsidRPr="004827F2">
        <w:rPr>
          <w:rFonts w:ascii="Arial" w:eastAsia="Arial" w:hAnsi="Arial" w:cs="Arial"/>
          <w:sz w:val="20"/>
          <w:szCs w:val="20"/>
        </w:rPr>
        <w:t>Praticar</w:t>
      </w:r>
      <w:r w:rsidR="00DC41DD" w:rsidRPr="004827F2">
        <w:rPr>
          <w:rFonts w:ascii="Arial" w:eastAsia="Arial" w:hAnsi="Arial" w:cs="Arial"/>
          <w:sz w:val="20"/>
          <w:szCs w:val="20"/>
        </w:rPr>
        <w:t xml:space="preserve"> ato lesivo previsto no </w:t>
      </w:r>
      <w:hyperlink r:id="rId28" w:anchor="art5" w:history="1">
        <w:r w:rsidR="00DC41DD" w:rsidRPr="004827F2">
          <w:rPr>
            <w:rStyle w:val="Hyperlink"/>
            <w:rFonts w:ascii="Arial" w:eastAsia="Arial" w:hAnsi="Arial" w:cs="Arial"/>
            <w:sz w:val="20"/>
            <w:szCs w:val="20"/>
          </w:rPr>
          <w:t>art. 5º da Lei nº 12.846, de 1º de agosto de 2013</w:t>
        </w:r>
      </w:hyperlink>
      <w:r w:rsidR="00DC41DD" w:rsidRPr="004827F2">
        <w:rPr>
          <w:rFonts w:ascii="Arial" w:eastAsia="Arial" w:hAnsi="Arial" w:cs="Arial"/>
          <w:sz w:val="20"/>
          <w:szCs w:val="20"/>
        </w:rPr>
        <w:t>.</w:t>
      </w:r>
    </w:p>
    <w:p w14:paraId="2E8AD20C" w14:textId="77777777" w:rsidR="00DC41DD" w:rsidRPr="004827F2" w:rsidRDefault="00DC41DD" w:rsidP="00E136D8">
      <w:pPr>
        <w:pStyle w:val="Nivel2"/>
      </w:pPr>
      <w:r w:rsidRPr="004827F2">
        <w:t>Serão aplicadas ao contratado que incorrer nas infrações acima descritas as seguintes sanções:</w:t>
      </w:r>
    </w:p>
    <w:p w14:paraId="2C9CCA0E" w14:textId="70974A72" w:rsidR="00542A36" w:rsidRPr="004827F2" w:rsidRDefault="00DC41DD" w:rsidP="000C175F">
      <w:pPr>
        <w:pStyle w:val="PargrafodaLista"/>
        <w:numPr>
          <w:ilvl w:val="0"/>
          <w:numId w:val="32"/>
        </w:numPr>
        <w:suppressAutoHyphens/>
        <w:spacing w:before="120" w:after="120" w:line="276" w:lineRule="auto"/>
        <w:ind w:left="284" w:firstLine="0"/>
        <w:jc w:val="both"/>
        <w:rPr>
          <w:rFonts w:ascii="Arial" w:eastAsia="Arial" w:hAnsi="Arial" w:cs="Arial"/>
          <w:sz w:val="20"/>
          <w:szCs w:val="20"/>
        </w:rPr>
      </w:pPr>
      <w:r w:rsidRPr="004827F2">
        <w:rPr>
          <w:rFonts w:ascii="Arial" w:eastAsia="Arial" w:hAnsi="Arial" w:cs="Arial"/>
          <w:b/>
          <w:bCs/>
          <w:sz w:val="20"/>
          <w:szCs w:val="20"/>
        </w:rPr>
        <w:t>Advertência</w:t>
      </w:r>
      <w:r w:rsidRPr="004827F2">
        <w:rPr>
          <w:rFonts w:ascii="Arial" w:eastAsia="Arial" w:hAnsi="Arial" w:cs="Arial"/>
          <w:sz w:val="20"/>
          <w:szCs w:val="20"/>
        </w:rPr>
        <w:t>, quando o contratado der causa à inexecução parcial do contrato, sempre que não se justificar a imposição de penalidade mais grave (</w:t>
      </w:r>
      <w:hyperlink r:id="rId29" w:anchor="art156§2" w:history="1">
        <w:r w:rsidRPr="004827F2">
          <w:rPr>
            <w:rStyle w:val="Hyperlink"/>
            <w:rFonts w:ascii="Arial" w:eastAsia="Arial" w:hAnsi="Arial" w:cs="Arial"/>
            <w:sz w:val="20"/>
            <w:szCs w:val="20"/>
          </w:rPr>
          <w:t xml:space="preserve">art. 156, §2º, da </w:t>
        </w:r>
        <w:bookmarkStart w:id="0" w:name="_Hlk114504069"/>
        <w:r w:rsidRPr="004827F2">
          <w:rPr>
            <w:rStyle w:val="Hyperlink"/>
            <w:rFonts w:ascii="Arial" w:eastAsia="Arial" w:hAnsi="Arial" w:cs="Arial"/>
            <w:sz w:val="20"/>
            <w:szCs w:val="20"/>
          </w:rPr>
          <w:t>Lei nº 14.133, de 2021</w:t>
        </w:r>
        <w:bookmarkEnd w:id="0"/>
      </w:hyperlink>
      <w:r w:rsidRPr="004827F2">
        <w:rPr>
          <w:rFonts w:ascii="Arial" w:eastAsia="Arial" w:hAnsi="Arial" w:cs="Arial"/>
          <w:sz w:val="20"/>
          <w:szCs w:val="20"/>
        </w:rPr>
        <w:t>);</w:t>
      </w:r>
    </w:p>
    <w:p w14:paraId="527561CD" w14:textId="770FFCEF" w:rsidR="00DC41DD" w:rsidRPr="004827F2" w:rsidRDefault="00DC41DD" w:rsidP="000C175F">
      <w:pPr>
        <w:pStyle w:val="PargrafodaLista"/>
        <w:numPr>
          <w:ilvl w:val="0"/>
          <w:numId w:val="32"/>
        </w:numPr>
        <w:suppressAutoHyphens/>
        <w:spacing w:before="120" w:after="120" w:line="276" w:lineRule="auto"/>
        <w:ind w:left="284" w:firstLine="0"/>
        <w:jc w:val="both"/>
        <w:rPr>
          <w:rFonts w:ascii="Arial" w:eastAsia="Arial" w:hAnsi="Arial" w:cs="Arial"/>
          <w:sz w:val="20"/>
          <w:szCs w:val="20"/>
        </w:rPr>
      </w:pPr>
      <w:r w:rsidRPr="004827F2">
        <w:rPr>
          <w:rFonts w:ascii="Arial" w:eastAsia="Arial" w:hAnsi="Arial" w:cs="Arial"/>
          <w:b/>
          <w:bCs/>
          <w:sz w:val="20"/>
          <w:szCs w:val="20"/>
        </w:rPr>
        <w:lastRenderedPageBreak/>
        <w:t>Impedimento de licitar e contratar</w:t>
      </w:r>
      <w:r w:rsidRPr="004827F2">
        <w:rPr>
          <w:rFonts w:ascii="Arial" w:eastAsia="Arial" w:hAnsi="Arial" w:cs="Arial"/>
          <w:sz w:val="20"/>
          <w:szCs w:val="20"/>
        </w:rPr>
        <w:t>, quando praticadas as condutas descritas nas alíneas “b”, “c” e “d” do subitem acima deste Contrato, sempre que não se justificar a imposição de penalidade mais grave (</w:t>
      </w:r>
      <w:hyperlink r:id="rId30" w:anchor="art156§4" w:history="1">
        <w:r w:rsidRPr="004827F2">
          <w:rPr>
            <w:rStyle w:val="Hyperlink"/>
            <w:rFonts w:ascii="Arial" w:eastAsia="Arial" w:hAnsi="Arial" w:cs="Arial"/>
            <w:sz w:val="20"/>
            <w:szCs w:val="20"/>
          </w:rPr>
          <w:t>art. 156, § 4º, da Lei nº 14.133, de 2021</w:t>
        </w:r>
      </w:hyperlink>
      <w:r w:rsidRPr="004827F2">
        <w:rPr>
          <w:rFonts w:ascii="Arial" w:eastAsia="Arial" w:hAnsi="Arial" w:cs="Arial"/>
          <w:sz w:val="20"/>
          <w:szCs w:val="20"/>
        </w:rPr>
        <w:t>);</w:t>
      </w:r>
    </w:p>
    <w:p w14:paraId="49D82C64" w14:textId="3B67510A" w:rsidR="00542A36" w:rsidRPr="004827F2" w:rsidRDefault="00DC41DD" w:rsidP="000C175F">
      <w:pPr>
        <w:pStyle w:val="PargrafodaLista"/>
        <w:numPr>
          <w:ilvl w:val="0"/>
          <w:numId w:val="32"/>
        </w:numPr>
        <w:suppressAutoHyphens/>
        <w:spacing w:before="120" w:after="120" w:line="276" w:lineRule="auto"/>
        <w:ind w:left="284" w:firstLine="0"/>
        <w:jc w:val="both"/>
        <w:rPr>
          <w:rFonts w:ascii="Arial" w:eastAsia="Arial" w:hAnsi="Arial" w:cs="Arial"/>
          <w:sz w:val="20"/>
          <w:szCs w:val="20"/>
        </w:rPr>
      </w:pPr>
      <w:r w:rsidRPr="004827F2">
        <w:rPr>
          <w:rFonts w:ascii="Arial" w:eastAsia="Arial" w:hAnsi="Arial" w:cs="Arial"/>
          <w:b/>
          <w:bCs/>
          <w:sz w:val="20"/>
          <w:szCs w:val="20"/>
        </w:rPr>
        <w:t>Declaração de inidoneidade para licitar e contratar</w:t>
      </w:r>
      <w:r w:rsidRPr="004827F2">
        <w:rPr>
          <w:rFonts w:ascii="Arial" w:eastAsia="Arial" w:hAnsi="Arial" w:cs="Arial"/>
          <w:sz w:val="20"/>
          <w:szCs w:val="20"/>
        </w:rPr>
        <w:t>, quando praticadas as condutas descritas nas alíneas “e”, “f”, “g” e “h” do subitem acima deste Contrato, bem como nas alíneas “b”, “c” e “d”, que justifiquem a imposição de penalidade mais grave (</w:t>
      </w:r>
      <w:hyperlink r:id="rId31" w:anchor="art156§5" w:history="1">
        <w:r w:rsidRPr="004827F2">
          <w:rPr>
            <w:rStyle w:val="Hyperlink"/>
            <w:rFonts w:ascii="Arial" w:eastAsia="Arial" w:hAnsi="Arial" w:cs="Arial"/>
            <w:sz w:val="20"/>
            <w:szCs w:val="20"/>
          </w:rPr>
          <w:t>art. 156, §5º, da Lei nº 14.133, de 2021</w:t>
        </w:r>
      </w:hyperlink>
      <w:r w:rsidRPr="004827F2">
        <w:rPr>
          <w:rFonts w:ascii="Arial" w:eastAsia="Arial" w:hAnsi="Arial" w:cs="Arial"/>
          <w:sz w:val="20"/>
          <w:szCs w:val="20"/>
        </w:rPr>
        <w:t>).</w:t>
      </w:r>
    </w:p>
    <w:p w14:paraId="2188F466" w14:textId="77777777" w:rsidR="00542A36" w:rsidRPr="004827F2" w:rsidRDefault="00DC41DD" w:rsidP="000C175F">
      <w:pPr>
        <w:pStyle w:val="PargrafodaLista"/>
        <w:numPr>
          <w:ilvl w:val="0"/>
          <w:numId w:val="32"/>
        </w:numPr>
        <w:suppressAutoHyphens/>
        <w:spacing w:before="120" w:after="120" w:line="276" w:lineRule="auto"/>
        <w:ind w:left="284" w:firstLine="0"/>
        <w:jc w:val="both"/>
        <w:rPr>
          <w:rFonts w:ascii="Arial" w:eastAsia="Arial" w:hAnsi="Arial" w:cs="Arial"/>
          <w:sz w:val="20"/>
          <w:szCs w:val="20"/>
        </w:rPr>
      </w:pPr>
      <w:r w:rsidRPr="004827F2">
        <w:rPr>
          <w:rFonts w:ascii="Arial" w:eastAsia="Arial" w:hAnsi="Arial" w:cs="Arial"/>
          <w:b/>
          <w:bCs/>
          <w:sz w:val="20"/>
          <w:szCs w:val="20"/>
        </w:rPr>
        <w:t>Multa:</w:t>
      </w:r>
    </w:p>
    <w:p w14:paraId="759B5BDD" w14:textId="45018F65" w:rsidR="00542A36" w:rsidRPr="004827F2" w:rsidRDefault="00760A9A" w:rsidP="000C175F">
      <w:pPr>
        <w:pStyle w:val="PargrafodaLista"/>
        <w:numPr>
          <w:ilvl w:val="1"/>
          <w:numId w:val="32"/>
        </w:numPr>
        <w:suppressAutoHyphens/>
        <w:spacing w:before="120" w:after="120" w:line="276" w:lineRule="auto"/>
        <w:ind w:left="567" w:firstLine="0"/>
        <w:jc w:val="both"/>
        <w:rPr>
          <w:rFonts w:ascii="Arial" w:eastAsia="Arial" w:hAnsi="Arial" w:cs="Arial"/>
          <w:sz w:val="20"/>
          <w:szCs w:val="20"/>
        </w:rPr>
      </w:pPr>
      <w:r w:rsidRPr="746A7EB9">
        <w:rPr>
          <w:rFonts w:ascii="Arial" w:eastAsia="Arial" w:hAnsi="Arial" w:cs="Arial"/>
          <w:sz w:val="20"/>
          <w:szCs w:val="20"/>
        </w:rPr>
        <w:t>Moratória</w:t>
      </w:r>
      <w:r w:rsidR="37D5F4B7" w:rsidRPr="746A7EB9">
        <w:rPr>
          <w:rFonts w:ascii="Arial" w:eastAsia="Arial" w:hAnsi="Arial" w:cs="Arial"/>
          <w:sz w:val="20"/>
          <w:szCs w:val="20"/>
        </w:rPr>
        <w:t xml:space="preserve"> de </w:t>
      </w:r>
      <w:r w:rsidR="000E5D51">
        <w:rPr>
          <w:rFonts w:ascii="Arial" w:eastAsia="Arial" w:hAnsi="Arial" w:cs="Arial"/>
          <w:sz w:val="20"/>
          <w:szCs w:val="20"/>
        </w:rPr>
        <w:t>1</w:t>
      </w:r>
      <w:r w:rsidR="37D5F4B7" w:rsidRPr="746A7EB9">
        <w:rPr>
          <w:rFonts w:ascii="Arial" w:eastAsia="Arial" w:hAnsi="Arial" w:cs="Arial"/>
          <w:sz w:val="20"/>
          <w:szCs w:val="20"/>
        </w:rPr>
        <w:t>% (</w:t>
      </w:r>
      <w:r w:rsidR="000E5D51">
        <w:rPr>
          <w:rFonts w:ascii="Arial" w:eastAsia="Arial" w:hAnsi="Arial" w:cs="Arial"/>
          <w:sz w:val="20"/>
          <w:szCs w:val="20"/>
        </w:rPr>
        <w:t>um</w:t>
      </w:r>
      <w:r w:rsidR="37D5F4B7" w:rsidRPr="746A7EB9">
        <w:rPr>
          <w:rFonts w:ascii="Arial" w:eastAsia="Arial" w:hAnsi="Arial" w:cs="Arial"/>
          <w:sz w:val="20"/>
          <w:szCs w:val="20"/>
        </w:rPr>
        <w:t xml:space="preserve"> por cento) por dia de atraso injustificado sobre o valor da</w:t>
      </w:r>
      <w:r w:rsidR="6C4BB1CB" w:rsidRPr="746A7EB9">
        <w:rPr>
          <w:rFonts w:ascii="Arial" w:eastAsia="Arial" w:hAnsi="Arial" w:cs="Arial"/>
          <w:sz w:val="20"/>
          <w:szCs w:val="20"/>
        </w:rPr>
        <w:t xml:space="preserve"> </w:t>
      </w:r>
      <w:r w:rsidR="37D5F4B7" w:rsidRPr="746A7EB9">
        <w:rPr>
          <w:rFonts w:ascii="Arial" w:eastAsia="Arial" w:hAnsi="Arial" w:cs="Arial"/>
          <w:sz w:val="20"/>
          <w:szCs w:val="20"/>
        </w:rPr>
        <w:t xml:space="preserve">parcela inadimplida, até o limite de </w:t>
      </w:r>
      <w:r w:rsidR="000E5D51" w:rsidRPr="00760A9A">
        <w:rPr>
          <w:rFonts w:ascii="Arial" w:eastAsia="Arial" w:hAnsi="Arial" w:cs="Arial"/>
          <w:sz w:val="20"/>
          <w:szCs w:val="20"/>
        </w:rPr>
        <w:t>30</w:t>
      </w:r>
      <w:r w:rsidR="37D5F4B7" w:rsidRPr="00760A9A">
        <w:rPr>
          <w:rFonts w:ascii="Arial" w:eastAsia="Arial" w:hAnsi="Arial" w:cs="Arial"/>
          <w:sz w:val="20"/>
          <w:szCs w:val="20"/>
        </w:rPr>
        <w:t xml:space="preserve"> (</w:t>
      </w:r>
      <w:r w:rsidR="000E5D51" w:rsidRPr="00760A9A">
        <w:rPr>
          <w:rFonts w:ascii="Arial" w:eastAsia="Arial" w:hAnsi="Arial" w:cs="Arial"/>
          <w:sz w:val="20"/>
          <w:szCs w:val="20"/>
        </w:rPr>
        <w:t>trinta</w:t>
      </w:r>
      <w:r w:rsidR="37D5F4B7" w:rsidRPr="00760A9A">
        <w:rPr>
          <w:rFonts w:ascii="Arial" w:eastAsia="Arial" w:hAnsi="Arial" w:cs="Arial"/>
          <w:sz w:val="20"/>
          <w:szCs w:val="20"/>
        </w:rPr>
        <w:t>) dias;</w:t>
      </w:r>
    </w:p>
    <w:p w14:paraId="795451CD" w14:textId="49D49213" w:rsidR="00A02E61" w:rsidRPr="0092413A" w:rsidRDefault="00A02E61" w:rsidP="000C175F">
      <w:pPr>
        <w:pStyle w:val="PargrafodaLista"/>
        <w:numPr>
          <w:ilvl w:val="1"/>
          <w:numId w:val="32"/>
        </w:numPr>
        <w:suppressAutoHyphens/>
        <w:spacing w:before="120" w:after="120" w:line="276" w:lineRule="auto"/>
        <w:ind w:left="567" w:firstLine="0"/>
        <w:jc w:val="both"/>
        <w:rPr>
          <w:rFonts w:ascii="Arial" w:eastAsia="Arial" w:hAnsi="Arial" w:cs="Arial"/>
          <w:sz w:val="20"/>
          <w:szCs w:val="20"/>
        </w:rPr>
      </w:pPr>
      <w:r w:rsidRPr="0092413A">
        <w:rPr>
          <w:rFonts w:ascii="Arial" w:eastAsia="Arial" w:hAnsi="Arial" w:cs="Arial"/>
          <w:sz w:val="20"/>
          <w:szCs w:val="20"/>
        </w:rPr>
        <w:t>Compensatória, para as infrações descritas nas</w:t>
      </w:r>
      <w:r w:rsidR="000E5D51">
        <w:rPr>
          <w:rFonts w:ascii="Arial" w:eastAsia="Arial" w:hAnsi="Arial" w:cs="Arial"/>
          <w:sz w:val="20"/>
          <w:szCs w:val="20"/>
        </w:rPr>
        <w:t xml:space="preserve"> alíneas “e” a “h” do subitem 11</w:t>
      </w:r>
      <w:r w:rsidRPr="0092413A">
        <w:rPr>
          <w:rFonts w:ascii="Arial" w:eastAsia="Arial" w:hAnsi="Arial" w:cs="Arial"/>
          <w:sz w:val="20"/>
          <w:szCs w:val="20"/>
        </w:rPr>
        <w:t xml:space="preserve">.1, de </w:t>
      </w:r>
      <w:r w:rsidR="000E5D51">
        <w:rPr>
          <w:rFonts w:ascii="Arial" w:eastAsia="Arial" w:hAnsi="Arial" w:cs="Arial"/>
          <w:sz w:val="20"/>
          <w:szCs w:val="20"/>
        </w:rPr>
        <w:t>20</w:t>
      </w:r>
      <w:r w:rsidRPr="0092413A">
        <w:rPr>
          <w:rFonts w:ascii="Arial" w:eastAsia="Arial" w:hAnsi="Arial" w:cs="Arial"/>
          <w:sz w:val="20"/>
          <w:szCs w:val="20"/>
        </w:rPr>
        <w:t xml:space="preserve">% a </w:t>
      </w:r>
      <w:r w:rsidR="000E5D51">
        <w:rPr>
          <w:rFonts w:ascii="Arial" w:eastAsia="Arial" w:hAnsi="Arial" w:cs="Arial"/>
          <w:sz w:val="20"/>
          <w:szCs w:val="20"/>
        </w:rPr>
        <w:t>30</w:t>
      </w:r>
      <w:r w:rsidRPr="0092413A">
        <w:rPr>
          <w:rFonts w:ascii="Arial" w:eastAsia="Arial" w:hAnsi="Arial" w:cs="Arial"/>
          <w:sz w:val="20"/>
          <w:szCs w:val="20"/>
        </w:rPr>
        <w:t>% do valor do Contrato.</w:t>
      </w:r>
    </w:p>
    <w:p w14:paraId="32D318B7" w14:textId="411D3B22" w:rsidR="00A02E61" w:rsidRPr="0092413A" w:rsidRDefault="00A02E61" w:rsidP="000C175F">
      <w:pPr>
        <w:pStyle w:val="PargrafodaLista"/>
        <w:numPr>
          <w:ilvl w:val="1"/>
          <w:numId w:val="32"/>
        </w:numPr>
        <w:suppressAutoHyphens/>
        <w:spacing w:before="120" w:after="120" w:line="276" w:lineRule="auto"/>
        <w:ind w:left="567" w:firstLine="0"/>
        <w:jc w:val="both"/>
        <w:rPr>
          <w:rFonts w:ascii="Arial" w:eastAsia="Arial" w:hAnsi="Arial" w:cs="Arial"/>
          <w:sz w:val="20"/>
          <w:szCs w:val="20"/>
        </w:rPr>
      </w:pPr>
      <w:r w:rsidRPr="0092413A">
        <w:rPr>
          <w:rFonts w:ascii="Arial" w:eastAsia="Arial" w:hAnsi="Arial" w:cs="Arial"/>
          <w:sz w:val="20"/>
          <w:szCs w:val="20"/>
        </w:rPr>
        <w:t xml:space="preserve">Compensatória, para a inexecução total do contrato prevista na alínea “c” do subitem 12.1, de </w:t>
      </w:r>
      <w:r w:rsidR="0039373E">
        <w:rPr>
          <w:rFonts w:ascii="Arial" w:eastAsia="Arial" w:hAnsi="Arial" w:cs="Arial"/>
          <w:sz w:val="20"/>
          <w:szCs w:val="20"/>
        </w:rPr>
        <w:t>15</w:t>
      </w:r>
      <w:r w:rsidRPr="0092413A">
        <w:rPr>
          <w:rFonts w:ascii="Arial" w:eastAsia="Arial" w:hAnsi="Arial" w:cs="Arial"/>
          <w:sz w:val="20"/>
          <w:szCs w:val="20"/>
        </w:rPr>
        <w:t xml:space="preserve">% a </w:t>
      </w:r>
      <w:r w:rsidR="0039373E">
        <w:rPr>
          <w:rFonts w:ascii="Arial" w:eastAsia="Arial" w:hAnsi="Arial" w:cs="Arial"/>
          <w:sz w:val="20"/>
          <w:szCs w:val="20"/>
        </w:rPr>
        <w:t>20</w:t>
      </w:r>
      <w:r w:rsidRPr="0092413A">
        <w:rPr>
          <w:rFonts w:ascii="Arial" w:eastAsia="Arial" w:hAnsi="Arial" w:cs="Arial"/>
          <w:sz w:val="20"/>
          <w:szCs w:val="20"/>
        </w:rPr>
        <w:t>%</w:t>
      </w:r>
      <w:proofErr w:type="gramStart"/>
      <w:r w:rsidRPr="0092413A">
        <w:rPr>
          <w:rFonts w:ascii="Arial" w:eastAsia="Arial" w:hAnsi="Arial" w:cs="Arial"/>
          <w:sz w:val="20"/>
          <w:szCs w:val="20"/>
        </w:rPr>
        <w:t xml:space="preserve">  </w:t>
      </w:r>
      <w:proofErr w:type="gramEnd"/>
      <w:r w:rsidRPr="0092413A">
        <w:rPr>
          <w:rFonts w:ascii="Arial" w:eastAsia="Arial" w:hAnsi="Arial" w:cs="Arial"/>
          <w:sz w:val="20"/>
          <w:szCs w:val="20"/>
        </w:rPr>
        <w:t xml:space="preserve">do valor do Contrato. </w:t>
      </w:r>
    </w:p>
    <w:p w14:paraId="6767E60A" w14:textId="27E2A3A2" w:rsidR="00A02E61" w:rsidRPr="0092413A" w:rsidRDefault="00A02E61" w:rsidP="000C175F">
      <w:pPr>
        <w:pStyle w:val="PargrafodaLista"/>
        <w:numPr>
          <w:ilvl w:val="1"/>
          <w:numId w:val="32"/>
        </w:numPr>
        <w:suppressAutoHyphens/>
        <w:spacing w:before="120" w:after="120" w:line="276" w:lineRule="auto"/>
        <w:ind w:left="567" w:firstLine="0"/>
        <w:jc w:val="both"/>
        <w:rPr>
          <w:rFonts w:ascii="Arial" w:eastAsia="Arial" w:hAnsi="Arial" w:cs="Arial"/>
          <w:sz w:val="20"/>
          <w:szCs w:val="20"/>
        </w:rPr>
      </w:pPr>
      <w:r w:rsidRPr="0092413A">
        <w:rPr>
          <w:rFonts w:ascii="Arial" w:eastAsia="Arial" w:hAnsi="Arial" w:cs="Arial"/>
          <w:sz w:val="20"/>
          <w:szCs w:val="20"/>
        </w:rPr>
        <w:t>Para infração desc</w:t>
      </w:r>
      <w:r w:rsidR="000E5D51">
        <w:rPr>
          <w:rFonts w:ascii="Arial" w:eastAsia="Arial" w:hAnsi="Arial" w:cs="Arial"/>
          <w:sz w:val="20"/>
          <w:szCs w:val="20"/>
        </w:rPr>
        <w:t>rita na alínea “b” do subitem 11</w:t>
      </w:r>
      <w:r w:rsidRPr="0092413A">
        <w:rPr>
          <w:rFonts w:ascii="Arial" w:eastAsia="Arial" w:hAnsi="Arial" w:cs="Arial"/>
          <w:sz w:val="20"/>
          <w:szCs w:val="20"/>
        </w:rPr>
        <w:t xml:space="preserve">.1, a multa será de </w:t>
      </w:r>
      <w:r w:rsidR="0039373E">
        <w:rPr>
          <w:rFonts w:ascii="Arial" w:eastAsia="Arial" w:hAnsi="Arial" w:cs="Arial"/>
          <w:sz w:val="20"/>
          <w:szCs w:val="20"/>
        </w:rPr>
        <w:t>10</w:t>
      </w:r>
      <w:r w:rsidRPr="0092413A">
        <w:rPr>
          <w:rFonts w:ascii="Arial" w:eastAsia="Arial" w:hAnsi="Arial" w:cs="Arial"/>
          <w:sz w:val="20"/>
          <w:szCs w:val="20"/>
        </w:rPr>
        <w:t xml:space="preserve">% a </w:t>
      </w:r>
      <w:r w:rsidR="0039373E">
        <w:rPr>
          <w:rFonts w:ascii="Arial" w:eastAsia="Arial" w:hAnsi="Arial" w:cs="Arial"/>
          <w:sz w:val="20"/>
          <w:szCs w:val="20"/>
        </w:rPr>
        <w:t>15</w:t>
      </w:r>
      <w:r w:rsidRPr="0092413A">
        <w:rPr>
          <w:rFonts w:ascii="Arial" w:eastAsia="Arial" w:hAnsi="Arial" w:cs="Arial"/>
          <w:sz w:val="20"/>
          <w:szCs w:val="20"/>
        </w:rPr>
        <w:t>%</w:t>
      </w:r>
      <w:proofErr w:type="gramStart"/>
      <w:r w:rsidRPr="0092413A">
        <w:rPr>
          <w:rFonts w:ascii="Arial" w:eastAsia="Arial" w:hAnsi="Arial" w:cs="Arial"/>
          <w:sz w:val="20"/>
          <w:szCs w:val="20"/>
        </w:rPr>
        <w:t xml:space="preserve">  </w:t>
      </w:r>
      <w:proofErr w:type="gramEnd"/>
      <w:r w:rsidRPr="0092413A">
        <w:rPr>
          <w:rFonts w:ascii="Arial" w:eastAsia="Arial" w:hAnsi="Arial" w:cs="Arial"/>
          <w:sz w:val="20"/>
          <w:szCs w:val="20"/>
        </w:rPr>
        <w:t>do valor do Contrato.</w:t>
      </w:r>
    </w:p>
    <w:p w14:paraId="17F10B5E" w14:textId="4E07F755" w:rsidR="00A02E61" w:rsidRPr="0092413A" w:rsidRDefault="00A02E61" w:rsidP="000C175F">
      <w:pPr>
        <w:pStyle w:val="PargrafodaLista"/>
        <w:numPr>
          <w:ilvl w:val="1"/>
          <w:numId w:val="32"/>
        </w:numPr>
        <w:suppressAutoHyphens/>
        <w:spacing w:before="120" w:after="120" w:line="276" w:lineRule="auto"/>
        <w:ind w:left="567" w:firstLine="0"/>
        <w:jc w:val="both"/>
        <w:rPr>
          <w:rFonts w:ascii="Arial" w:eastAsia="Arial" w:hAnsi="Arial" w:cs="Arial"/>
          <w:sz w:val="20"/>
          <w:szCs w:val="20"/>
        </w:rPr>
      </w:pPr>
      <w:r w:rsidRPr="0092413A">
        <w:rPr>
          <w:rFonts w:ascii="Arial" w:eastAsia="Arial" w:hAnsi="Arial" w:cs="Arial"/>
          <w:sz w:val="20"/>
          <w:szCs w:val="20"/>
        </w:rPr>
        <w:t>Para infrações descritas na alínea “d” do su</w:t>
      </w:r>
      <w:r w:rsidR="000E5D51">
        <w:rPr>
          <w:rFonts w:ascii="Arial" w:eastAsia="Arial" w:hAnsi="Arial" w:cs="Arial"/>
          <w:sz w:val="20"/>
          <w:szCs w:val="20"/>
        </w:rPr>
        <w:t>bitem 11</w:t>
      </w:r>
      <w:r w:rsidRPr="0092413A">
        <w:rPr>
          <w:rFonts w:ascii="Arial" w:eastAsia="Arial" w:hAnsi="Arial" w:cs="Arial"/>
          <w:sz w:val="20"/>
          <w:szCs w:val="20"/>
        </w:rPr>
        <w:t xml:space="preserve">.1, a multa será de </w:t>
      </w:r>
      <w:r w:rsidR="0039373E">
        <w:rPr>
          <w:rFonts w:ascii="Arial" w:eastAsia="Arial" w:hAnsi="Arial" w:cs="Arial"/>
          <w:sz w:val="20"/>
          <w:szCs w:val="20"/>
        </w:rPr>
        <w:t>5</w:t>
      </w:r>
      <w:r w:rsidRPr="0092413A">
        <w:rPr>
          <w:rFonts w:ascii="Arial" w:eastAsia="Arial" w:hAnsi="Arial" w:cs="Arial"/>
          <w:sz w:val="20"/>
          <w:szCs w:val="20"/>
        </w:rPr>
        <w:t>% a</w:t>
      </w:r>
      <w:r w:rsidR="0039373E">
        <w:rPr>
          <w:rFonts w:ascii="Arial" w:eastAsia="Arial" w:hAnsi="Arial" w:cs="Arial"/>
          <w:sz w:val="20"/>
          <w:szCs w:val="20"/>
        </w:rPr>
        <w:t xml:space="preserve"> 10</w:t>
      </w:r>
      <w:r w:rsidRPr="0092413A">
        <w:rPr>
          <w:rFonts w:ascii="Arial" w:eastAsia="Arial" w:hAnsi="Arial" w:cs="Arial"/>
          <w:sz w:val="20"/>
          <w:szCs w:val="20"/>
        </w:rPr>
        <w:t>%</w:t>
      </w:r>
      <w:r w:rsidR="0039373E" w:rsidRPr="0092413A">
        <w:rPr>
          <w:rFonts w:ascii="Arial" w:eastAsia="Arial" w:hAnsi="Arial" w:cs="Arial"/>
          <w:sz w:val="20"/>
          <w:szCs w:val="20"/>
        </w:rPr>
        <w:t xml:space="preserve"> </w:t>
      </w:r>
      <w:r w:rsidRPr="0092413A">
        <w:rPr>
          <w:rFonts w:ascii="Arial" w:eastAsia="Arial" w:hAnsi="Arial" w:cs="Arial"/>
          <w:sz w:val="20"/>
          <w:szCs w:val="20"/>
        </w:rPr>
        <w:t>do valor do Contrato.</w:t>
      </w:r>
    </w:p>
    <w:p w14:paraId="29B8CA5B" w14:textId="059CBBFC" w:rsidR="00DC41DD" w:rsidRPr="0092413A" w:rsidRDefault="00DC41DD" w:rsidP="00E136D8">
      <w:pPr>
        <w:pStyle w:val="Nivel2"/>
      </w:pPr>
      <w:r w:rsidRPr="0092413A">
        <w:t>A aplicação das sanções previstas neste Contrato não exclui, em hipótese alguma, a obrigação de reparação integral do dano causado ao Contratante (</w:t>
      </w:r>
      <w:hyperlink r:id="rId32" w:anchor="art156§9" w:history="1">
        <w:r w:rsidRPr="0092413A">
          <w:rPr>
            <w:rStyle w:val="Hyperlink"/>
          </w:rPr>
          <w:t>art. 156, §9º, da Lei nº 14.133, de 2021</w:t>
        </w:r>
      </w:hyperlink>
      <w:proofErr w:type="gramStart"/>
      <w:r w:rsidRPr="0092413A">
        <w:t>)</w:t>
      </w:r>
      <w:proofErr w:type="gramEnd"/>
    </w:p>
    <w:p w14:paraId="3137DB4D" w14:textId="68E473BB" w:rsidR="00DC41DD" w:rsidRPr="004827F2" w:rsidRDefault="00DC41DD" w:rsidP="00E136D8">
      <w:pPr>
        <w:pStyle w:val="Nivel2"/>
      </w:pPr>
      <w:r w:rsidRPr="0092413A">
        <w:t>Todas as sanções previstas neste Contrato poderão ser aplicadas cumulativamente</w:t>
      </w:r>
      <w:r w:rsidRPr="004827F2">
        <w:t xml:space="preserve"> com a multa (</w:t>
      </w:r>
      <w:hyperlink r:id="rId33" w:anchor="art156§7" w:history="1">
        <w:r w:rsidRPr="004827F2">
          <w:rPr>
            <w:rStyle w:val="Hyperlink"/>
          </w:rPr>
          <w:t>art. 156, §7º, da Lei nº 14.133, de 2021</w:t>
        </w:r>
      </w:hyperlink>
      <w:r w:rsidRPr="004827F2">
        <w:t>).</w:t>
      </w:r>
    </w:p>
    <w:p w14:paraId="46E4F56F" w14:textId="1F38CE30" w:rsidR="00DC41DD" w:rsidRPr="004827F2" w:rsidRDefault="00DC41DD" w:rsidP="000C175F">
      <w:pPr>
        <w:pStyle w:val="Nivel3"/>
      </w:pPr>
      <w:r w:rsidRPr="000C175F">
        <w:t>Antes</w:t>
      </w:r>
      <w:r w:rsidRPr="004827F2">
        <w:t xml:space="preserve"> da aplicação da multa será facultada a defesa do interessado no prazo de 15 (quinze) dias úteis, contado da data de sua intimação (</w:t>
      </w:r>
      <w:hyperlink r:id="rId34" w:anchor="art157" w:history="1">
        <w:r w:rsidRPr="004827F2">
          <w:rPr>
            <w:rStyle w:val="Hyperlink"/>
          </w:rPr>
          <w:t>art. 157, da Lei nº 14.133, de 2021</w:t>
        </w:r>
      </w:hyperlink>
      <w:proofErr w:type="gramStart"/>
      <w:r w:rsidRPr="004827F2">
        <w:t>)</w:t>
      </w:r>
      <w:proofErr w:type="gramEnd"/>
    </w:p>
    <w:p w14:paraId="58A882B5" w14:textId="614AC793" w:rsidR="00DC41DD" w:rsidRPr="004827F2" w:rsidRDefault="00DC41DD" w:rsidP="000C175F">
      <w:pPr>
        <w:pStyle w:val="Nivel3"/>
      </w:pPr>
      <w:r w:rsidRPr="004827F2">
        <w:t xml:space="preserve">Se a multa aplicada e as indenizações cabíveis forem superiores ao valor do pagamento eventualmente devido pelo Contratante ao Contratado, além da perda desse valor, a diferença será descontada da garantia </w:t>
      </w:r>
      <w:r w:rsidRPr="000C175F">
        <w:t>prestada</w:t>
      </w:r>
      <w:r w:rsidRPr="004827F2">
        <w:t xml:space="preserve"> ou será cobrada judicialmente (</w:t>
      </w:r>
      <w:hyperlink r:id="rId35" w:anchor="art156§8" w:history="1">
        <w:r w:rsidRPr="004827F2">
          <w:rPr>
            <w:rStyle w:val="Hyperlink"/>
          </w:rPr>
          <w:t>art. 156, §8º, da Lei nº 14.133, de 2021</w:t>
        </w:r>
      </w:hyperlink>
      <w:r w:rsidRPr="004827F2">
        <w:t>).</w:t>
      </w:r>
    </w:p>
    <w:p w14:paraId="53AB3C5C" w14:textId="42D74434" w:rsidR="00DC41DD" w:rsidRPr="004827F2" w:rsidRDefault="00DC41DD" w:rsidP="000C175F">
      <w:pPr>
        <w:pStyle w:val="Nivel3"/>
      </w:pPr>
      <w:r w:rsidRPr="004827F2">
        <w:t xml:space="preserve">Previamente ao encaminhamento à cobrança judicial, a multa poderá ser recolhida administrativamente no prazo máximo de </w:t>
      </w:r>
      <w:r w:rsidR="0039373E" w:rsidRPr="0039373E">
        <w:rPr>
          <w:iCs/>
          <w:color w:val="auto"/>
        </w:rPr>
        <w:t>15</w:t>
      </w:r>
      <w:r w:rsidRPr="0039373E">
        <w:rPr>
          <w:iCs/>
          <w:color w:val="auto"/>
        </w:rPr>
        <w:t xml:space="preserve"> (</w:t>
      </w:r>
      <w:r w:rsidR="0039373E" w:rsidRPr="0039373E">
        <w:rPr>
          <w:iCs/>
          <w:color w:val="auto"/>
        </w:rPr>
        <w:t>quinze</w:t>
      </w:r>
      <w:r w:rsidRPr="0039373E">
        <w:rPr>
          <w:iCs/>
          <w:color w:val="auto"/>
        </w:rPr>
        <w:t>)</w:t>
      </w:r>
      <w:r w:rsidRPr="0039373E">
        <w:rPr>
          <w:i/>
          <w:iCs/>
          <w:color w:val="auto"/>
        </w:rPr>
        <w:t xml:space="preserve"> </w:t>
      </w:r>
      <w:r w:rsidRPr="004827F2">
        <w:t>dias, a contar da data do recebimento da comunicação enviada pela autoridade competente.</w:t>
      </w:r>
      <w:bookmarkStart w:id="1" w:name="_Hlk78351618"/>
      <w:bookmarkEnd w:id="1"/>
    </w:p>
    <w:p w14:paraId="6B3770C2" w14:textId="0CD73ED4" w:rsidR="00DC41DD" w:rsidRPr="004827F2" w:rsidRDefault="00DC41DD" w:rsidP="00E136D8">
      <w:pPr>
        <w:pStyle w:val="Nivel2"/>
      </w:pPr>
      <w:r w:rsidRPr="004827F2">
        <w:t xml:space="preserve">A aplicação das sanções realizar-se-á em processo administrativo que assegure o contraditório e a ampla defesa ao Contratado, observando-se o procedimento previsto no </w:t>
      </w:r>
      <w:r w:rsidRPr="004827F2">
        <w:rPr>
          <w:b/>
          <w:bCs/>
        </w:rPr>
        <w:t xml:space="preserve">caput </w:t>
      </w:r>
      <w:r w:rsidRPr="004827F2">
        <w:t xml:space="preserve">e parágrafos do </w:t>
      </w:r>
      <w:hyperlink r:id="rId36" w:anchor="art158" w:history="1">
        <w:r w:rsidRPr="004827F2">
          <w:rPr>
            <w:rStyle w:val="Hyperlink"/>
          </w:rPr>
          <w:t>art. 158 da Lei nº 14.133, de 2021</w:t>
        </w:r>
      </w:hyperlink>
      <w:r w:rsidRPr="004827F2">
        <w:t>, para as penalidades de impedimento de licitar e contratar e de declaração de inidoneidade para licitar ou contratar.</w:t>
      </w:r>
    </w:p>
    <w:p w14:paraId="48EDAC6D" w14:textId="3891F820" w:rsidR="00DC41DD" w:rsidRPr="004827F2" w:rsidRDefault="00DC41DD" w:rsidP="00E136D8">
      <w:pPr>
        <w:pStyle w:val="Nivel2"/>
      </w:pPr>
      <w:r w:rsidRPr="004827F2">
        <w:t>Na aplicação das sanções serão considerados (</w:t>
      </w:r>
      <w:hyperlink r:id="rId37" w:anchor="art156§1" w:history="1">
        <w:r w:rsidRPr="004827F2">
          <w:rPr>
            <w:rStyle w:val="Hyperlink"/>
          </w:rPr>
          <w:t>art. 156, §1º, da Lei nº 14.133, de 2021</w:t>
        </w:r>
      </w:hyperlink>
      <w:r w:rsidRPr="004827F2">
        <w:t>):</w:t>
      </w:r>
    </w:p>
    <w:p w14:paraId="60FCA571" w14:textId="26DF881B" w:rsidR="00DC41DD" w:rsidRPr="004827F2" w:rsidRDefault="0039373E" w:rsidP="000C175F">
      <w:pPr>
        <w:numPr>
          <w:ilvl w:val="0"/>
          <w:numId w:val="16"/>
        </w:numPr>
        <w:suppressAutoHyphens/>
        <w:spacing w:before="120" w:after="120" w:line="276" w:lineRule="auto"/>
        <w:ind w:left="284" w:firstLine="0"/>
        <w:contextualSpacing/>
        <w:jc w:val="both"/>
        <w:rPr>
          <w:rFonts w:ascii="Arial" w:eastAsia="Arial" w:hAnsi="Arial" w:cs="Arial"/>
          <w:sz w:val="20"/>
          <w:szCs w:val="20"/>
        </w:rPr>
      </w:pPr>
      <w:r w:rsidRPr="004827F2">
        <w:rPr>
          <w:rFonts w:ascii="Arial" w:eastAsia="Arial" w:hAnsi="Arial" w:cs="Arial"/>
          <w:sz w:val="20"/>
          <w:szCs w:val="20"/>
        </w:rPr>
        <w:t>A</w:t>
      </w:r>
      <w:r w:rsidR="00DC41DD" w:rsidRPr="004827F2">
        <w:rPr>
          <w:rFonts w:ascii="Arial" w:eastAsia="Arial" w:hAnsi="Arial" w:cs="Arial"/>
          <w:sz w:val="20"/>
          <w:szCs w:val="20"/>
        </w:rPr>
        <w:t xml:space="preserve"> natureza e a gravidade da infração cometida;</w:t>
      </w:r>
    </w:p>
    <w:p w14:paraId="5763C3B4" w14:textId="75CC3B03" w:rsidR="00DC41DD" w:rsidRPr="004827F2" w:rsidRDefault="0039373E" w:rsidP="000C175F">
      <w:pPr>
        <w:numPr>
          <w:ilvl w:val="0"/>
          <w:numId w:val="16"/>
        </w:numPr>
        <w:suppressAutoHyphens/>
        <w:spacing w:before="120" w:after="120" w:line="276" w:lineRule="auto"/>
        <w:ind w:left="284" w:firstLine="0"/>
        <w:contextualSpacing/>
        <w:jc w:val="both"/>
        <w:rPr>
          <w:rFonts w:ascii="Arial" w:eastAsia="Arial" w:hAnsi="Arial" w:cs="Arial"/>
          <w:sz w:val="20"/>
          <w:szCs w:val="20"/>
        </w:rPr>
      </w:pPr>
      <w:r w:rsidRPr="004827F2">
        <w:rPr>
          <w:rFonts w:ascii="Arial" w:eastAsia="Arial" w:hAnsi="Arial" w:cs="Arial"/>
          <w:sz w:val="20"/>
          <w:szCs w:val="20"/>
        </w:rPr>
        <w:t>As</w:t>
      </w:r>
      <w:r w:rsidR="00DC41DD" w:rsidRPr="004827F2">
        <w:rPr>
          <w:rFonts w:ascii="Arial" w:eastAsia="Arial" w:hAnsi="Arial" w:cs="Arial"/>
          <w:sz w:val="20"/>
          <w:szCs w:val="20"/>
        </w:rPr>
        <w:t xml:space="preserve"> peculiaridades do caso concreto;</w:t>
      </w:r>
    </w:p>
    <w:p w14:paraId="2957C08F" w14:textId="33FC96C6" w:rsidR="00DC41DD" w:rsidRPr="004827F2" w:rsidRDefault="0039373E" w:rsidP="000C175F">
      <w:pPr>
        <w:numPr>
          <w:ilvl w:val="0"/>
          <w:numId w:val="16"/>
        </w:numPr>
        <w:suppressAutoHyphens/>
        <w:spacing w:before="120" w:after="120" w:line="276" w:lineRule="auto"/>
        <w:ind w:left="284" w:firstLine="0"/>
        <w:contextualSpacing/>
        <w:jc w:val="both"/>
        <w:rPr>
          <w:rFonts w:ascii="Arial" w:eastAsia="Arial" w:hAnsi="Arial" w:cs="Arial"/>
          <w:sz w:val="20"/>
          <w:szCs w:val="20"/>
        </w:rPr>
      </w:pPr>
      <w:r w:rsidRPr="004827F2">
        <w:rPr>
          <w:rFonts w:ascii="Arial" w:eastAsia="Arial" w:hAnsi="Arial" w:cs="Arial"/>
          <w:sz w:val="20"/>
          <w:szCs w:val="20"/>
        </w:rPr>
        <w:t>As</w:t>
      </w:r>
      <w:r w:rsidR="00DC41DD" w:rsidRPr="004827F2">
        <w:rPr>
          <w:rFonts w:ascii="Arial" w:eastAsia="Arial" w:hAnsi="Arial" w:cs="Arial"/>
          <w:sz w:val="20"/>
          <w:szCs w:val="20"/>
        </w:rPr>
        <w:t xml:space="preserve"> circunstâncias agravantes ou atenuantes;</w:t>
      </w:r>
    </w:p>
    <w:p w14:paraId="26830491" w14:textId="008CC12E" w:rsidR="00DC41DD" w:rsidRPr="004827F2" w:rsidRDefault="0039373E" w:rsidP="000C175F">
      <w:pPr>
        <w:numPr>
          <w:ilvl w:val="0"/>
          <w:numId w:val="16"/>
        </w:numPr>
        <w:suppressAutoHyphens/>
        <w:spacing w:before="120" w:after="120" w:line="276" w:lineRule="auto"/>
        <w:ind w:left="284" w:firstLine="0"/>
        <w:contextualSpacing/>
        <w:jc w:val="both"/>
        <w:rPr>
          <w:rFonts w:ascii="Arial" w:eastAsia="Arial" w:hAnsi="Arial" w:cs="Arial"/>
          <w:sz w:val="20"/>
          <w:szCs w:val="20"/>
        </w:rPr>
      </w:pPr>
      <w:r w:rsidRPr="004827F2">
        <w:rPr>
          <w:rFonts w:ascii="Arial" w:eastAsia="Arial" w:hAnsi="Arial" w:cs="Arial"/>
          <w:sz w:val="20"/>
          <w:szCs w:val="20"/>
        </w:rPr>
        <w:t>Os</w:t>
      </w:r>
      <w:r w:rsidR="00DC41DD" w:rsidRPr="004827F2">
        <w:rPr>
          <w:rFonts w:ascii="Arial" w:eastAsia="Arial" w:hAnsi="Arial" w:cs="Arial"/>
          <w:sz w:val="20"/>
          <w:szCs w:val="20"/>
        </w:rPr>
        <w:t xml:space="preserve"> danos que dela provierem para o Contratante;</w:t>
      </w:r>
    </w:p>
    <w:p w14:paraId="0B53079F" w14:textId="77777777" w:rsidR="00DC41DD" w:rsidRPr="004827F2" w:rsidRDefault="00DC41DD" w:rsidP="000C175F">
      <w:pPr>
        <w:numPr>
          <w:ilvl w:val="0"/>
          <w:numId w:val="16"/>
        </w:numPr>
        <w:suppressAutoHyphens/>
        <w:spacing w:before="120" w:after="120" w:line="276" w:lineRule="auto"/>
        <w:ind w:left="284" w:firstLine="0"/>
        <w:contextualSpacing/>
        <w:jc w:val="both"/>
        <w:rPr>
          <w:rFonts w:ascii="Arial" w:eastAsia="Arial" w:hAnsi="Arial" w:cs="Arial"/>
          <w:sz w:val="20"/>
          <w:szCs w:val="20"/>
        </w:rPr>
      </w:pPr>
      <w:proofErr w:type="gramStart"/>
      <w:r w:rsidRPr="004827F2">
        <w:rPr>
          <w:rFonts w:ascii="Arial" w:eastAsia="Arial" w:hAnsi="Arial" w:cs="Arial"/>
          <w:sz w:val="20"/>
          <w:szCs w:val="20"/>
        </w:rPr>
        <w:t>a</w:t>
      </w:r>
      <w:proofErr w:type="gramEnd"/>
      <w:r w:rsidRPr="004827F2">
        <w:rPr>
          <w:rFonts w:ascii="Arial" w:eastAsia="Arial" w:hAnsi="Arial" w:cs="Arial"/>
          <w:sz w:val="20"/>
          <w:szCs w:val="20"/>
        </w:rPr>
        <w:t xml:space="preserve"> implantação ou o aperfeiçoamento de programa de integridade, conforme normas e orientações dos órgãos de controle.</w:t>
      </w:r>
    </w:p>
    <w:p w14:paraId="0B58032E" w14:textId="115D02D4" w:rsidR="00DC41DD" w:rsidRPr="004827F2" w:rsidRDefault="00DC41DD" w:rsidP="00E136D8">
      <w:pPr>
        <w:pStyle w:val="Nivel2"/>
      </w:pPr>
      <w:r w:rsidRPr="004827F2">
        <w:t xml:space="preserve">Os atos previstos como infrações administrativas na </w:t>
      </w:r>
      <w:hyperlink r:id="rId38" w:history="1">
        <w:r w:rsidRPr="004827F2">
          <w:rPr>
            <w:rStyle w:val="Hyperlink"/>
          </w:rPr>
          <w:t>Lei nº 14.133, de 2021</w:t>
        </w:r>
      </w:hyperlink>
      <w:r w:rsidRPr="004827F2">
        <w:t xml:space="preserve">, ou em outras leis de licitações e contratos da Administração Pública que também sejam tipificados como atos lesivos na </w:t>
      </w:r>
      <w:hyperlink r:id="rId39" w:history="1">
        <w:r w:rsidRPr="004827F2">
          <w:rPr>
            <w:rStyle w:val="Hyperlink"/>
          </w:rPr>
          <w:t>Lei nº 12.846, de 2013</w:t>
        </w:r>
      </w:hyperlink>
      <w:r w:rsidRPr="004827F2">
        <w:t xml:space="preserve">, serão apurados e julgados conjuntamente, nos mesmos autos, observados o rito procedimental e autoridade </w:t>
      </w:r>
      <w:proofErr w:type="gramStart"/>
      <w:r w:rsidRPr="004827F2">
        <w:t>competente definidos</w:t>
      </w:r>
      <w:proofErr w:type="gramEnd"/>
      <w:r w:rsidRPr="004827F2">
        <w:t xml:space="preserve"> na referida Lei (</w:t>
      </w:r>
      <w:hyperlink r:id="rId40" w:history="1">
        <w:r w:rsidRPr="004827F2">
          <w:rPr>
            <w:rStyle w:val="Hyperlink"/>
          </w:rPr>
          <w:t>art. 159</w:t>
        </w:r>
      </w:hyperlink>
      <w:r w:rsidRPr="004827F2">
        <w:t>).</w:t>
      </w:r>
    </w:p>
    <w:p w14:paraId="4A7EB9D4" w14:textId="38424333" w:rsidR="00DC41DD" w:rsidRPr="004827F2" w:rsidRDefault="00DC41DD" w:rsidP="00E136D8">
      <w:pPr>
        <w:pStyle w:val="Nivel2"/>
        <w:rPr>
          <w:i/>
          <w:iCs/>
        </w:rPr>
      </w:pPr>
      <w:r w:rsidRPr="004827F2">
        <w:lastRenderedPageBreak/>
        <w:t>A personalidade jurídica do Contratado poderá ser desconsiderada sempre que utilizada com abuso do direito para facilitar, encobrir ou dissimular a prática dos atos ilícitos previstos neste Contrato ou para provocar confusão patrimonial, e, nesse caso, todos os efeitos das sanções aplicadas à pessoa jurídica serão estendidos aos seus administradores e sócios com poderes de administração, à pessoa jurídica sucessora ou à empresa do mesmo ramo com relação de coligação ou controle, de fato ou de direito, com o Contratado, observados, em todos os casos, o contraditório, a ampla defesa e a obrigatoriedade de análise jurídica prévia (</w:t>
      </w:r>
      <w:hyperlink r:id="rId41" w:anchor="art160" w:history="1">
        <w:r w:rsidRPr="004827F2">
          <w:rPr>
            <w:rStyle w:val="Hyperlink"/>
          </w:rPr>
          <w:t>art. 160, da Lei nº 14.133, de 2021</w:t>
        </w:r>
      </w:hyperlink>
      <w:r w:rsidRPr="004827F2">
        <w:t>)</w:t>
      </w:r>
      <w:r w:rsidR="000F1778" w:rsidRPr="004827F2">
        <w:t>.</w:t>
      </w:r>
    </w:p>
    <w:p w14:paraId="7AABC3BE" w14:textId="6118E09B" w:rsidR="00DC41DD" w:rsidRPr="004827F2" w:rsidRDefault="37D5F4B7" w:rsidP="00E136D8">
      <w:pPr>
        <w:pStyle w:val="Nivel2"/>
        <w:rPr>
          <w:i/>
          <w:iCs/>
        </w:rPr>
      </w:pPr>
      <w:r>
        <w:t xml:space="preserve"> </w:t>
      </w:r>
      <w:r w:rsidRPr="00F74752">
        <w:t xml:space="preserve">O Contratante deverá, no prazo máximo </w:t>
      </w:r>
      <w:r w:rsidR="6D2212C1" w:rsidRPr="00F74752">
        <w:t xml:space="preserve">de </w:t>
      </w:r>
      <w:r w:rsidRPr="00F74752">
        <w:t>15 (quinze) dias úteis, contado da data de aplicação da sanção, informar e manter atualizados os dados</w:t>
      </w:r>
      <w:r>
        <w:t xml:space="preserve"> relativos às sanções por ela aplicadas, para fins de publicidade no Cadastro Nacional de Empresas Inidôneas e Suspensas (</w:t>
      </w:r>
      <w:proofErr w:type="spellStart"/>
      <w:r>
        <w:t>Ceis</w:t>
      </w:r>
      <w:proofErr w:type="spellEnd"/>
      <w:r>
        <w:t>) e no Cadastro Nacional de Empresas Punidas (</w:t>
      </w:r>
      <w:proofErr w:type="spellStart"/>
      <w:r>
        <w:t>Cnep</w:t>
      </w:r>
      <w:proofErr w:type="spellEnd"/>
      <w:r>
        <w:t>), instituídos no âmbito do Poder Executivo Federal. (</w:t>
      </w:r>
      <w:hyperlink r:id="rId42" w:anchor="art161">
        <w:r w:rsidRPr="746A7EB9">
          <w:rPr>
            <w:rStyle w:val="Hyperlink"/>
          </w:rPr>
          <w:t>Art. 161, da Lei nº 14.133, de 2021</w:t>
        </w:r>
      </w:hyperlink>
      <w:r>
        <w:t>)</w:t>
      </w:r>
      <w:r w:rsidR="77F19E30">
        <w:t>.</w:t>
      </w:r>
    </w:p>
    <w:p w14:paraId="2A81460A" w14:textId="126D756D" w:rsidR="00DC41DD" w:rsidRPr="004827F2" w:rsidRDefault="00DC41DD" w:rsidP="00E136D8">
      <w:pPr>
        <w:pStyle w:val="Nivel2"/>
        <w:rPr>
          <w:i/>
          <w:iCs/>
        </w:rPr>
      </w:pPr>
      <w:r w:rsidRPr="004827F2">
        <w:t xml:space="preserve">As sanções de impedimento de licitar e contratar e declaração de inidoneidade para licitar ou contratar são passíveis de reabilitação na forma do </w:t>
      </w:r>
      <w:hyperlink r:id="rId43" w:anchor="163" w:history="1">
        <w:r w:rsidRPr="004827F2">
          <w:rPr>
            <w:rStyle w:val="Hyperlink"/>
          </w:rPr>
          <w:t>art. 163 da Lei nº 14.133/21</w:t>
        </w:r>
      </w:hyperlink>
      <w:r w:rsidRPr="004827F2">
        <w:t>.</w:t>
      </w:r>
    </w:p>
    <w:p w14:paraId="3C68A468" w14:textId="0C3E8548" w:rsidR="00DC41DD" w:rsidRPr="004827F2" w:rsidRDefault="00DC41DD" w:rsidP="00E136D8">
      <w:pPr>
        <w:pStyle w:val="Nivel2"/>
      </w:pPr>
      <w:r w:rsidRPr="004827F2">
        <w:t xml:space="preserve">Os débitos do contratado para com a Administração contratante, resultantes de multa administrativa e/ou indenizações, não inscritos em dívida ativa, poderão ser compensados, total ou parcialmente, com os créditos devidos pelo referido </w:t>
      </w:r>
      <w:proofErr w:type="gramStart"/>
      <w:r w:rsidRPr="004827F2">
        <w:t>órgão decorrentes deste mesmo contrato ou de outros contratos administrativos que o contratado possua com o mesmo órgão</w:t>
      </w:r>
      <w:proofErr w:type="gramEnd"/>
      <w:r w:rsidRPr="004827F2">
        <w:t xml:space="preserve"> ora contratante, na forma da Instrução </w:t>
      </w:r>
      <w:hyperlink r:id="rId44" w:history="1">
        <w:r w:rsidRPr="004827F2">
          <w:rPr>
            <w:rStyle w:val="Hyperlink"/>
          </w:rPr>
          <w:t>Normativa SEGES/ME nº 26, de 13 de abril de 2022</w:t>
        </w:r>
      </w:hyperlink>
      <w:r w:rsidRPr="004827F2">
        <w:t xml:space="preserve">. </w:t>
      </w:r>
    </w:p>
    <w:p w14:paraId="1577FB28" w14:textId="558BD4DA" w:rsidR="00DC41DD" w:rsidRPr="004827F2" w:rsidRDefault="00DC41DD" w:rsidP="00D61A41">
      <w:pPr>
        <w:pStyle w:val="Nivel01"/>
        <w:rPr>
          <w:color w:val="FFFFFF" w:themeColor="background1"/>
        </w:rPr>
      </w:pPr>
      <w:r w:rsidRPr="004827F2">
        <w:t>CLÁUSULA DÉCIMA SEGUNDA– DA EXTINÇÃO CONTRATUAL (</w:t>
      </w:r>
      <w:hyperlink r:id="rId45" w:anchor="art92" w:history="1">
        <w:r w:rsidRPr="004827F2">
          <w:rPr>
            <w:rStyle w:val="Hyperlink"/>
          </w:rPr>
          <w:t>art. 92, XIX</w:t>
        </w:r>
      </w:hyperlink>
      <w:proofErr w:type="gramStart"/>
      <w:r w:rsidRPr="004827F2">
        <w:t>)</w:t>
      </w:r>
      <w:proofErr w:type="gramEnd"/>
    </w:p>
    <w:p w14:paraId="6D480A11" w14:textId="479D00A3" w:rsidR="00DC41DD" w:rsidRPr="0039373E" w:rsidRDefault="00DC41DD" w:rsidP="00E136D8">
      <w:pPr>
        <w:pStyle w:val="Nvel2-Red"/>
        <w:rPr>
          <w:i w:val="0"/>
          <w:color w:val="auto"/>
        </w:rPr>
      </w:pPr>
      <w:r w:rsidRPr="0039373E">
        <w:rPr>
          <w:i w:val="0"/>
          <w:color w:val="auto"/>
        </w:rPr>
        <w:t xml:space="preserve">O contrato </w:t>
      </w:r>
      <w:ins w:id="2" w:author="Autor">
        <w:r w:rsidR="003330C9" w:rsidRPr="0039373E">
          <w:rPr>
            <w:i w:val="0"/>
            <w:color w:val="auto"/>
            <w:highlight w:val="yellow"/>
          </w:rPr>
          <w:t>será extinto</w:t>
        </w:r>
        <w:r w:rsidR="003330C9" w:rsidRPr="0039373E">
          <w:rPr>
            <w:i w:val="0"/>
            <w:color w:val="auto"/>
          </w:rPr>
          <w:t xml:space="preserve"> </w:t>
        </w:r>
      </w:ins>
      <w:r w:rsidRPr="0039373E">
        <w:rPr>
          <w:i w:val="0"/>
          <w:color w:val="auto"/>
        </w:rPr>
        <w:t>quando cumpridas as obrigações de ambas as partes, ainda que isso ocorra antes do prazo estipulado para tanto.</w:t>
      </w:r>
    </w:p>
    <w:p w14:paraId="7FB71ECA" w14:textId="77777777" w:rsidR="00DC41DD" w:rsidRPr="0039373E" w:rsidRDefault="00DC41DD" w:rsidP="00E136D8">
      <w:pPr>
        <w:pStyle w:val="Nvel2-Red"/>
        <w:rPr>
          <w:i w:val="0"/>
          <w:color w:val="auto"/>
        </w:rPr>
      </w:pPr>
      <w:r w:rsidRPr="0039373E">
        <w:rPr>
          <w:i w:val="0"/>
          <w:color w:val="auto"/>
        </w:rPr>
        <w:t>Se as obrigações não forem cumpridas no prazo estipulado, a vigência ficará prorrogada até a conclusão do objeto, caso em que deverá a Administração providenciar a readequação do cronograma fixado para o contrato.</w:t>
      </w:r>
    </w:p>
    <w:p w14:paraId="2F252BE3" w14:textId="77777777" w:rsidR="00DC41DD" w:rsidRPr="0039373E" w:rsidRDefault="00DC41DD" w:rsidP="000C175F">
      <w:pPr>
        <w:pStyle w:val="Nvel3-R"/>
        <w:rPr>
          <w:i w:val="0"/>
          <w:color w:val="auto"/>
        </w:rPr>
      </w:pPr>
      <w:r w:rsidRPr="0039373E">
        <w:rPr>
          <w:i w:val="0"/>
          <w:color w:val="auto"/>
        </w:rPr>
        <w:t xml:space="preserve">Quando a não conclusão do </w:t>
      </w:r>
      <w:proofErr w:type="gramStart"/>
      <w:r w:rsidRPr="0039373E">
        <w:rPr>
          <w:i w:val="0"/>
          <w:color w:val="auto"/>
        </w:rPr>
        <w:t>contrato referida no item anterior</w:t>
      </w:r>
      <w:proofErr w:type="gramEnd"/>
      <w:r w:rsidRPr="0039373E">
        <w:rPr>
          <w:i w:val="0"/>
          <w:color w:val="auto"/>
        </w:rPr>
        <w:t xml:space="preserve"> decorrer de culpa do contratado:</w:t>
      </w:r>
    </w:p>
    <w:p w14:paraId="40116AB9" w14:textId="23407792" w:rsidR="00DC41DD" w:rsidRPr="0039373E" w:rsidRDefault="0039373E" w:rsidP="000C175F">
      <w:pPr>
        <w:pStyle w:val="PargrafodaLista"/>
        <w:numPr>
          <w:ilvl w:val="0"/>
          <w:numId w:val="17"/>
        </w:numPr>
        <w:suppressAutoHyphens/>
        <w:spacing w:before="120" w:after="120" w:line="276" w:lineRule="auto"/>
        <w:ind w:left="567" w:firstLine="0"/>
        <w:jc w:val="both"/>
        <w:rPr>
          <w:rFonts w:ascii="Arial" w:eastAsia="Arial" w:hAnsi="Arial" w:cs="Arial"/>
          <w:iCs/>
          <w:sz w:val="20"/>
          <w:szCs w:val="20"/>
        </w:rPr>
      </w:pPr>
      <w:r w:rsidRPr="0039373E">
        <w:rPr>
          <w:rFonts w:ascii="Arial" w:eastAsia="Arial" w:hAnsi="Arial" w:cs="Arial"/>
          <w:iCs/>
          <w:sz w:val="20"/>
          <w:szCs w:val="20"/>
        </w:rPr>
        <w:t>Ficará</w:t>
      </w:r>
      <w:r w:rsidR="00DC41DD" w:rsidRPr="0039373E">
        <w:rPr>
          <w:rFonts w:ascii="Arial" w:eastAsia="Arial" w:hAnsi="Arial" w:cs="Arial"/>
          <w:iCs/>
          <w:sz w:val="20"/>
          <w:szCs w:val="20"/>
        </w:rPr>
        <w:t xml:space="preserve"> ele constituído em mora, sendo-lhe aplicáveis as respectivas sanções administrativas; </w:t>
      </w:r>
      <w:proofErr w:type="gramStart"/>
      <w:r w:rsidR="00DC41DD" w:rsidRPr="0039373E">
        <w:rPr>
          <w:rFonts w:ascii="Arial" w:eastAsia="Arial" w:hAnsi="Arial" w:cs="Arial"/>
          <w:iCs/>
          <w:sz w:val="20"/>
          <w:szCs w:val="20"/>
        </w:rPr>
        <w:t>e</w:t>
      </w:r>
      <w:proofErr w:type="gramEnd"/>
      <w:r w:rsidR="00DC41DD" w:rsidRPr="0039373E">
        <w:rPr>
          <w:rFonts w:ascii="Arial" w:eastAsia="Arial" w:hAnsi="Arial" w:cs="Arial"/>
          <w:iCs/>
          <w:sz w:val="20"/>
          <w:szCs w:val="20"/>
        </w:rPr>
        <w:t xml:space="preserve">  </w:t>
      </w:r>
    </w:p>
    <w:p w14:paraId="77380B14" w14:textId="29F52C09" w:rsidR="00DC41DD" w:rsidRPr="0039373E" w:rsidRDefault="0039373E" w:rsidP="000C175F">
      <w:pPr>
        <w:pStyle w:val="PargrafodaLista"/>
        <w:numPr>
          <w:ilvl w:val="0"/>
          <w:numId w:val="17"/>
        </w:numPr>
        <w:suppressAutoHyphens/>
        <w:spacing w:before="120" w:after="120" w:line="276" w:lineRule="auto"/>
        <w:ind w:left="567" w:firstLine="0"/>
        <w:jc w:val="both"/>
        <w:rPr>
          <w:rFonts w:ascii="Arial" w:eastAsia="Arial" w:hAnsi="Arial" w:cs="Arial"/>
          <w:iCs/>
          <w:sz w:val="20"/>
          <w:szCs w:val="20"/>
        </w:rPr>
      </w:pPr>
      <w:r w:rsidRPr="0039373E">
        <w:rPr>
          <w:rFonts w:ascii="Arial" w:eastAsia="Arial" w:hAnsi="Arial" w:cs="Arial"/>
          <w:iCs/>
          <w:sz w:val="20"/>
          <w:szCs w:val="20"/>
        </w:rPr>
        <w:t>Poderá</w:t>
      </w:r>
      <w:r w:rsidR="00DC41DD" w:rsidRPr="0039373E">
        <w:rPr>
          <w:rFonts w:ascii="Arial" w:eastAsia="Arial" w:hAnsi="Arial" w:cs="Arial"/>
          <w:iCs/>
          <w:sz w:val="20"/>
          <w:szCs w:val="20"/>
        </w:rPr>
        <w:t xml:space="preserve"> a Administração optar pela extinção do contrato e, nesse caso, adotará as medidas admitidas em lei para a continuidade da execução contratual.</w:t>
      </w:r>
    </w:p>
    <w:p w14:paraId="02E1B7B5" w14:textId="707183C9" w:rsidR="00DC41DD" w:rsidRPr="00F74752" w:rsidRDefault="00DC41DD" w:rsidP="00E136D8">
      <w:pPr>
        <w:pStyle w:val="Nivel2"/>
      </w:pPr>
      <w:r w:rsidRPr="00F74752">
        <w:t>O contrato pode</w:t>
      </w:r>
      <w:r w:rsidR="009011AF" w:rsidRPr="00F74752">
        <w:t>rá</w:t>
      </w:r>
      <w:r w:rsidRPr="00F74752">
        <w:t xml:space="preserve"> ser extinto antes de cumpridas as obrigações nele estipuladas, </w:t>
      </w:r>
      <w:proofErr w:type="gramStart"/>
      <w:r w:rsidRPr="00F74752">
        <w:t>ou antes</w:t>
      </w:r>
      <w:proofErr w:type="gramEnd"/>
      <w:r w:rsidRPr="00F74752">
        <w:t xml:space="preserve"> do prazo nele fixado, por algum dos motivos previstos no </w:t>
      </w:r>
      <w:hyperlink r:id="rId46" w:anchor="art137" w:history="1">
        <w:r w:rsidRPr="00F74752">
          <w:rPr>
            <w:rStyle w:val="Hyperlink"/>
          </w:rPr>
          <w:t>artigo 137 da Lei nº 14.133/21</w:t>
        </w:r>
      </w:hyperlink>
      <w:r w:rsidRPr="00F74752">
        <w:t xml:space="preserve">, bem como amigavelmente, </w:t>
      </w:r>
      <w:r w:rsidRPr="00F74752">
        <w:rPr>
          <w:color w:val="000000" w:themeColor="text1"/>
        </w:rPr>
        <w:t>assegurados o contraditório e a ampla defesa</w:t>
      </w:r>
      <w:r w:rsidRPr="00F74752">
        <w:t>.</w:t>
      </w:r>
    </w:p>
    <w:p w14:paraId="285144F1" w14:textId="4DD9B8FE" w:rsidR="00DC41DD" w:rsidRPr="00F74752" w:rsidRDefault="00DC41DD" w:rsidP="000C175F">
      <w:pPr>
        <w:pStyle w:val="Nivel3"/>
      </w:pPr>
      <w:r w:rsidRPr="00F74752">
        <w:t xml:space="preserve">Nesta hipótese, aplicam-se também os </w:t>
      </w:r>
      <w:hyperlink r:id="rId47" w:anchor="art138" w:history="1">
        <w:r w:rsidRPr="00F74752">
          <w:rPr>
            <w:rStyle w:val="Hyperlink"/>
          </w:rPr>
          <w:t>artigos 138 e 139 da mesma Lei</w:t>
        </w:r>
      </w:hyperlink>
      <w:r w:rsidRPr="00F74752">
        <w:t>.</w:t>
      </w:r>
    </w:p>
    <w:p w14:paraId="50CE8F25" w14:textId="798ED97B" w:rsidR="00DC41DD" w:rsidRPr="00F74752" w:rsidRDefault="00DC41DD" w:rsidP="000C175F">
      <w:pPr>
        <w:pStyle w:val="Nivel3"/>
      </w:pPr>
      <w:r w:rsidRPr="00F74752">
        <w:t xml:space="preserve">A alteração social ou a modificação da finalidade ou da estrutura da empresa não ensejará a </w:t>
      </w:r>
      <w:r w:rsidR="009011AF" w:rsidRPr="00F74752">
        <w:t xml:space="preserve">extinção </w:t>
      </w:r>
      <w:r w:rsidRPr="00F74752">
        <w:t>se não restringir sua capacidade de concluir o contrato.</w:t>
      </w:r>
    </w:p>
    <w:p w14:paraId="1F5654C3" w14:textId="77777777" w:rsidR="00DC41DD" w:rsidRPr="00F74752" w:rsidRDefault="00DC41DD" w:rsidP="000C175F">
      <w:pPr>
        <w:pStyle w:val="Nivel4"/>
      </w:pPr>
      <w:r w:rsidRPr="00F74752">
        <w:rPr>
          <w:color w:val="000000" w:themeColor="text1"/>
        </w:rPr>
        <w:t xml:space="preserve">Se a operação </w:t>
      </w:r>
      <w:r w:rsidRPr="00F74752">
        <w:t>implicar mudança da pessoa jurídica contratada, deverá ser formalizado termo aditivo para alteração subjetiva.</w:t>
      </w:r>
    </w:p>
    <w:p w14:paraId="4DFE79E8" w14:textId="36B401F6" w:rsidR="00DC41DD" w:rsidRPr="00F74752" w:rsidRDefault="00DC41DD" w:rsidP="00E136D8">
      <w:pPr>
        <w:pStyle w:val="Nivel2"/>
      </w:pPr>
      <w:r w:rsidRPr="00F74752">
        <w:t xml:space="preserve">O termo de </w:t>
      </w:r>
      <w:r w:rsidR="009011AF" w:rsidRPr="00F74752">
        <w:t>extinção</w:t>
      </w:r>
      <w:r w:rsidRPr="00F74752">
        <w:t>, sempre que possível, será precedido:</w:t>
      </w:r>
    </w:p>
    <w:p w14:paraId="3697948B" w14:textId="77777777" w:rsidR="00DC41DD" w:rsidRPr="000C175F" w:rsidRDefault="00DC41DD" w:rsidP="000C175F">
      <w:pPr>
        <w:pStyle w:val="Nivel3"/>
      </w:pPr>
      <w:r w:rsidRPr="000C175F">
        <w:t>Balanço dos eventos contratuais já cumpridos ou parcialmente cumpridos;</w:t>
      </w:r>
    </w:p>
    <w:p w14:paraId="702A7B79" w14:textId="77777777" w:rsidR="00DC41DD" w:rsidRPr="000C175F" w:rsidRDefault="00DC41DD" w:rsidP="000C175F">
      <w:pPr>
        <w:pStyle w:val="Nivel3"/>
      </w:pPr>
      <w:r w:rsidRPr="000C175F">
        <w:t>Relação dos pagamentos já efetuados e ainda devidos;</w:t>
      </w:r>
    </w:p>
    <w:p w14:paraId="28CFCF23" w14:textId="77777777" w:rsidR="00DC41DD" w:rsidRPr="000C175F" w:rsidRDefault="00DC41DD" w:rsidP="000C175F">
      <w:pPr>
        <w:pStyle w:val="Nivel3"/>
      </w:pPr>
      <w:r w:rsidRPr="000C175F">
        <w:lastRenderedPageBreak/>
        <w:t>Indenizações e multas.</w:t>
      </w:r>
    </w:p>
    <w:p w14:paraId="474A470F" w14:textId="349AD598" w:rsidR="00DC41DD" w:rsidRPr="004827F2" w:rsidRDefault="37D5F4B7" w:rsidP="00E136D8">
      <w:pPr>
        <w:pStyle w:val="Nivel2"/>
      </w:pPr>
      <w:r>
        <w:t>A extinção do contrato não configura óbice para o reconhecimento do desequilíbrio econômico-financeiro, hipótese em que será concedida indenização por meio de termo indenizatório (</w:t>
      </w:r>
      <w:hyperlink r:id="rId48" w:anchor="art131">
        <w:r w:rsidRPr="3C0C13E5">
          <w:rPr>
            <w:rStyle w:val="Hyperlink"/>
          </w:rPr>
          <w:t xml:space="preserve">art. 131, </w:t>
        </w:r>
        <w:r w:rsidRPr="3C0C13E5">
          <w:rPr>
            <w:rStyle w:val="Hyperlink"/>
            <w:i/>
            <w:iCs/>
          </w:rPr>
          <w:t xml:space="preserve">caput, </w:t>
        </w:r>
        <w:r w:rsidRPr="3C0C13E5">
          <w:rPr>
            <w:rStyle w:val="Hyperlink"/>
          </w:rPr>
          <w:t>da Lei n.º 14.133, de 2021</w:t>
        </w:r>
      </w:hyperlink>
      <w:r>
        <w:t xml:space="preserve">). </w:t>
      </w:r>
    </w:p>
    <w:p w14:paraId="50FA06C0" w14:textId="36FD8DA1" w:rsidR="528BB8F1" w:rsidRDefault="528BB8F1" w:rsidP="3C0C13E5">
      <w:pPr>
        <w:pStyle w:val="Nivel2"/>
      </w:pPr>
      <w:r w:rsidRPr="3C0C13E5">
        <w:rPr>
          <w:rFonts w:eastAsia="Arial"/>
          <w:color w:val="000000" w:themeColor="text1"/>
          <w:highlight w:val="yellow"/>
        </w:rPr>
        <w:t>O contrato poderá ser extinto caso se constate que o contratado mantém vínculo de natureza técnica, comercial, econômica, financeira, trabalhista ou civil com dirigente do órgão ou entidade contratante ou com agente público que tenha desempenhado função na licitação ou atue na fiscalização ou na gestão do contrato, ou que deles seja cônjuge, companheiro ou parente em linha reta, colateral ou por afinidade, até o terceiro grau (art. 14, inciso IV, da Lei n.º 14.133, de 2021).</w:t>
      </w:r>
    </w:p>
    <w:p w14:paraId="0794E005" w14:textId="33010295" w:rsidR="00DC41DD" w:rsidRPr="004827F2" w:rsidRDefault="00DC41DD" w:rsidP="00D61A41">
      <w:pPr>
        <w:pStyle w:val="Nivel01"/>
        <w:rPr>
          <w:color w:val="FFFFFF" w:themeColor="background1"/>
        </w:rPr>
      </w:pPr>
      <w:r w:rsidRPr="004827F2">
        <w:t>CLÁUSULA DÉCIMA TERCEIRA – DOTAÇÃO ORÇAMENTÁRIA (</w:t>
      </w:r>
      <w:hyperlink r:id="rId49" w:anchor="art92" w:history="1">
        <w:r w:rsidRPr="004827F2">
          <w:rPr>
            <w:rStyle w:val="Hyperlink"/>
          </w:rPr>
          <w:t>art. 92, VIII</w:t>
        </w:r>
      </w:hyperlink>
      <w:proofErr w:type="gramStart"/>
      <w:r w:rsidRPr="004827F2">
        <w:t>)</w:t>
      </w:r>
      <w:proofErr w:type="gramEnd"/>
    </w:p>
    <w:p w14:paraId="7562E3EC" w14:textId="77777777" w:rsidR="00DC41DD" w:rsidRPr="004827F2" w:rsidRDefault="00DC41DD" w:rsidP="00E136D8">
      <w:pPr>
        <w:pStyle w:val="Nivel2"/>
      </w:pPr>
      <w:r w:rsidRPr="004827F2">
        <w:t>As despesas decorrentes da presente contratação correrão à conta de recursos específicos consignados no Orçamento Geral da União deste exercício, na dotação abaixo discriminada:</w:t>
      </w:r>
    </w:p>
    <w:p w14:paraId="6DCED935" w14:textId="4FAB2DE0" w:rsidR="00DC41DD" w:rsidRPr="004827F2" w:rsidRDefault="00DC41DD" w:rsidP="000C175F">
      <w:pPr>
        <w:numPr>
          <w:ilvl w:val="1"/>
          <w:numId w:val="18"/>
        </w:numPr>
        <w:suppressAutoHyphens/>
        <w:spacing w:before="120" w:after="120" w:line="276" w:lineRule="auto"/>
        <w:ind w:left="567" w:firstLine="0"/>
        <w:jc w:val="both"/>
        <w:rPr>
          <w:rFonts w:ascii="Arial" w:eastAsia="Arial" w:hAnsi="Arial" w:cs="Arial"/>
          <w:sz w:val="20"/>
          <w:szCs w:val="20"/>
        </w:rPr>
      </w:pPr>
      <w:r w:rsidRPr="004827F2">
        <w:rPr>
          <w:rFonts w:ascii="Arial" w:eastAsia="Arial" w:hAnsi="Arial" w:cs="Arial"/>
          <w:sz w:val="20"/>
          <w:szCs w:val="20"/>
        </w:rPr>
        <w:t xml:space="preserve">Gestão/Unidade: </w:t>
      </w:r>
      <w:r w:rsidR="00760A9A">
        <w:rPr>
          <w:rFonts w:ascii="Arial" w:eastAsia="Arial" w:hAnsi="Arial" w:cs="Arial"/>
          <w:sz w:val="20"/>
          <w:szCs w:val="20"/>
        </w:rPr>
        <w:t>26408/158456</w:t>
      </w:r>
    </w:p>
    <w:p w14:paraId="336FA57D" w14:textId="77777777" w:rsidR="00DC41DD" w:rsidRPr="004827F2" w:rsidRDefault="00DC41DD" w:rsidP="000C175F">
      <w:pPr>
        <w:numPr>
          <w:ilvl w:val="1"/>
          <w:numId w:val="18"/>
        </w:numPr>
        <w:suppressAutoHyphens/>
        <w:spacing w:before="120" w:after="120" w:line="276" w:lineRule="auto"/>
        <w:ind w:left="567" w:firstLine="0"/>
        <w:jc w:val="both"/>
        <w:rPr>
          <w:rFonts w:ascii="Arial" w:eastAsia="Arial" w:hAnsi="Arial" w:cs="Arial"/>
          <w:sz w:val="20"/>
          <w:szCs w:val="20"/>
        </w:rPr>
      </w:pPr>
      <w:r w:rsidRPr="004827F2">
        <w:rPr>
          <w:rFonts w:ascii="Arial" w:eastAsia="Arial" w:hAnsi="Arial" w:cs="Arial"/>
          <w:sz w:val="20"/>
          <w:szCs w:val="20"/>
        </w:rPr>
        <w:t>Fonte de Recursos:</w:t>
      </w:r>
      <w:proofErr w:type="gramStart"/>
      <w:r w:rsidRPr="004827F2">
        <w:rPr>
          <w:rFonts w:ascii="Arial" w:eastAsia="Arial" w:hAnsi="Arial" w:cs="Arial"/>
          <w:sz w:val="20"/>
          <w:szCs w:val="20"/>
        </w:rPr>
        <w:t xml:space="preserve">  </w:t>
      </w:r>
    </w:p>
    <w:p w14:paraId="5D2C8127" w14:textId="77777777" w:rsidR="00DC41DD" w:rsidRPr="004827F2" w:rsidRDefault="00DC41DD" w:rsidP="000C175F">
      <w:pPr>
        <w:numPr>
          <w:ilvl w:val="1"/>
          <w:numId w:val="18"/>
        </w:numPr>
        <w:suppressAutoHyphens/>
        <w:spacing w:before="120" w:after="120" w:line="276" w:lineRule="auto"/>
        <w:ind w:left="567" w:firstLine="0"/>
        <w:jc w:val="both"/>
        <w:rPr>
          <w:rFonts w:ascii="Arial" w:eastAsia="Arial" w:hAnsi="Arial" w:cs="Arial"/>
          <w:sz w:val="20"/>
          <w:szCs w:val="20"/>
        </w:rPr>
      </w:pPr>
      <w:proofErr w:type="gramEnd"/>
      <w:r w:rsidRPr="004827F2">
        <w:rPr>
          <w:rFonts w:ascii="Arial" w:eastAsia="Arial" w:hAnsi="Arial" w:cs="Arial"/>
          <w:sz w:val="20"/>
          <w:szCs w:val="20"/>
        </w:rPr>
        <w:t xml:space="preserve">Programa de Trabalho: </w:t>
      </w:r>
    </w:p>
    <w:p w14:paraId="0F639FB8" w14:textId="77777777" w:rsidR="00DC41DD" w:rsidRPr="004827F2" w:rsidRDefault="00DC41DD" w:rsidP="000C175F">
      <w:pPr>
        <w:numPr>
          <w:ilvl w:val="1"/>
          <w:numId w:val="18"/>
        </w:numPr>
        <w:suppressAutoHyphens/>
        <w:spacing w:before="120" w:after="120" w:line="276" w:lineRule="auto"/>
        <w:ind w:left="567" w:firstLine="0"/>
        <w:jc w:val="both"/>
        <w:rPr>
          <w:rFonts w:ascii="Arial" w:eastAsia="Arial" w:hAnsi="Arial" w:cs="Arial"/>
          <w:sz w:val="20"/>
          <w:szCs w:val="20"/>
        </w:rPr>
      </w:pPr>
      <w:r w:rsidRPr="004827F2">
        <w:rPr>
          <w:rFonts w:ascii="Arial" w:eastAsia="Arial" w:hAnsi="Arial" w:cs="Arial"/>
          <w:sz w:val="20"/>
          <w:szCs w:val="20"/>
        </w:rPr>
        <w:t xml:space="preserve">Elemento de Despesa: </w:t>
      </w:r>
    </w:p>
    <w:p w14:paraId="7BF3148E" w14:textId="77777777" w:rsidR="00DC41DD" w:rsidRPr="004827F2" w:rsidRDefault="00DC41DD" w:rsidP="000C175F">
      <w:pPr>
        <w:numPr>
          <w:ilvl w:val="1"/>
          <w:numId w:val="18"/>
        </w:numPr>
        <w:suppressAutoHyphens/>
        <w:spacing w:before="120" w:after="120" w:line="276" w:lineRule="auto"/>
        <w:ind w:left="567" w:firstLine="0"/>
        <w:jc w:val="both"/>
        <w:rPr>
          <w:rFonts w:ascii="Arial" w:eastAsia="Arial" w:hAnsi="Arial" w:cs="Arial"/>
          <w:sz w:val="20"/>
          <w:szCs w:val="20"/>
        </w:rPr>
      </w:pPr>
      <w:r w:rsidRPr="004827F2">
        <w:rPr>
          <w:rFonts w:ascii="Arial" w:eastAsia="Arial" w:hAnsi="Arial" w:cs="Arial"/>
          <w:sz w:val="20"/>
          <w:szCs w:val="20"/>
        </w:rPr>
        <w:t xml:space="preserve">Plano Interno: </w:t>
      </w:r>
    </w:p>
    <w:p w14:paraId="37688D10" w14:textId="746B6B0F" w:rsidR="00DC41DD" w:rsidRPr="004827F2" w:rsidRDefault="00DC41DD" w:rsidP="000C175F">
      <w:pPr>
        <w:numPr>
          <w:ilvl w:val="1"/>
          <w:numId w:val="18"/>
        </w:numPr>
        <w:suppressAutoHyphens/>
        <w:spacing w:before="120" w:after="120" w:line="276" w:lineRule="auto"/>
        <w:ind w:left="567" w:firstLine="0"/>
        <w:jc w:val="both"/>
        <w:rPr>
          <w:rFonts w:ascii="Arial" w:eastAsia="Arial" w:hAnsi="Arial" w:cs="Arial"/>
          <w:sz w:val="20"/>
          <w:szCs w:val="20"/>
        </w:rPr>
      </w:pPr>
      <w:r w:rsidRPr="004827F2">
        <w:rPr>
          <w:rFonts w:ascii="Arial" w:eastAsia="Arial" w:hAnsi="Arial" w:cs="Arial"/>
          <w:sz w:val="20"/>
          <w:szCs w:val="20"/>
        </w:rPr>
        <w:t>Nota de Empenho</w:t>
      </w:r>
      <w:r w:rsidR="00D065C2" w:rsidRPr="004827F2">
        <w:rPr>
          <w:rFonts w:ascii="Arial" w:eastAsia="Arial" w:hAnsi="Arial" w:cs="Arial"/>
          <w:sz w:val="20"/>
          <w:szCs w:val="20"/>
        </w:rPr>
        <w:t>:</w:t>
      </w:r>
    </w:p>
    <w:p w14:paraId="7FFD19FD" w14:textId="48CCEA37" w:rsidR="00DC41DD" w:rsidRPr="004827F2" w:rsidRDefault="00DC41DD" w:rsidP="00D61A41">
      <w:pPr>
        <w:pStyle w:val="Nivel01"/>
        <w:rPr>
          <w:color w:val="FFFFFF" w:themeColor="background1"/>
        </w:rPr>
      </w:pPr>
      <w:r w:rsidRPr="004827F2">
        <w:t>CLÁUSULA DÉCIMA QUARTA – DOS CASOS OMISSOS (</w:t>
      </w:r>
      <w:hyperlink r:id="rId50" w:anchor="art92" w:history="1">
        <w:r w:rsidRPr="004827F2">
          <w:rPr>
            <w:rStyle w:val="Hyperlink"/>
          </w:rPr>
          <w:t>art. 92, III</w:t>
        </w:r>
      </w:hyperlink>
      <w:proofErr w:type="gramStart"/>
      <w:r w:rsidRPr="004827F2">
        <w:t>)</w:t>
      </w:r>
      <w:proofErr w:type="gramEnd"/>
    </w:p>
    <w:p w14:paraId="2BDB01E3" w14:textId="1C412F51" w:rsidR="00DC41DD" w:rsidRPr="004827F2" w:rsidRDefault="00DC41DD" w:rsidP="00E136D8">
      <w:pPr>
        <w:pStyle w:val="Nivel2"/>
      </w:pPr>
      <w:r w:rsidRPr="004827F2">
        <w:t xml:space="preserve">Os casos omissos serão decididos pelo contratante, segundo as disposições contidas na Lei </w:t>
      </w:r>
      <w:hyperlink r:id="rId51" w:history="1">
        <w:r w:rsidRPr="004827F2">
          <w:rPr>
            <w:rStyle w:val="Hyperlink"/>
          </w:rPr>
          <w:t>nº 14.133, de 2021</w:t>
        </w:r>
      </w:hyperlink>
      <w:r w:rsidRPr="004827F2">
        <w:t xml:space="preserve">, e demais normas federais aplicáveis e, subsidiariamente, segundo as disposições contidas na </w:t>
      </w:r>
      <w:hyperlink r:id="rId52" w:history="1">
        <w:r w:rsidRPr="004827F2">
          <w:rPr>
            <w:rStyle w:val="Hyperlink"/>
          </w:rPr>
          <w:t xml:space="preserve">Lei nº 8.078, de </w:t>
        </w:r>
        <w:proofErr w:type="gramStart"/>
        <w:r w:rsidRPr="004827F2">
          <w:rPr>
            <w:rStyle w:val="Hyperlink"/>
          </w:rPr>
          <w:t>1990 – Código</w:t>
        </w:r>
        <w:proofErr w:type="gramEnd"/>
        <w:r w:rsidRPr="004827F2">
          <w:rPr>
            <w:rStyle w:val="Hyperlink"/>
          </w:rPr>
          <w:t xml:space="preserve"> de Defesa do Consumidor</w:t>
        </w:r>
      </w:hyperlink>
      <w:r w:rsidRPr="004827F2">
        <w:t xml:space="preserve"> – e normas e princípios gerais dos contratos.</w:t>
      </w:r>
    </w:p>
    <w:p w14:paraId="63B176AB" w14:textId="77777777" w:rsidR="00DC41DD" w:rsidRPr="004827F2" w:rsidRDefault="00DC41DD" w:rsidP="00D61A41">
      <w:pPr>
        <w:pStyle w:val="Nivel01"/>
        <w:rPr>
          <w:color w:val="FFFFFF" w:themeColor="background1"/>
        </w:rPr>
      </w:pPr>
      <w:r w:rsidRPr="004827F2">
        <w:t>CLÁUSULA DÉCIMA QUINTA – ALTERAÇÕES</w:t>
      </w:r>
    </w:p>
    <w:p w14:paraId="2A226107" w14:textId="0BC0E99B" w:rsidR="00DC41DD" w:rsidRPr="004827F2" w:rsidRDefault="00DC41DD" w:rsidP="00E136D8">
      <w:pPr>
        <w:pStyle w:val="Nivel2"/>
      </w:pPr>
      <w:r w:rsidRPr="004827F2">
        <w:t xml:space="preserve">Eventuais alterações contratuais reger-se-ão pela disciplina dos </w:t>
      </w:r>
      <w:hyperlink r:id="rId53" w:anchor="art124" w:history="1">
        <w:proofErr w:type="spellStart"/>
        <w:r w:rsidRPr="004827F2">
          <w:rPr>
            <w:rStyle w:val="Hyperlink"/>
          </w:rPr>
          <w:t>arts</w:t>
        </w:r>
        <w:proofErr w:type="spellEnd"/>
        <w:r w:rsidR="00FC0BCA" w:rsidRPr="004827F2">
          <w:rPr>
            <w:rStyle w:val="Hyperlink"/>
          </w:rPr>
          <w:t>.</w:t>
        </w:r>
        <w:r w:rsidRPr="004827F2">
          <w:rPr>
            <w:rStyle w:val="Hyperlink"/>
          </w:rPr>
          <w:t xml:space="preserve"> 124 e seguintes da Lei nº 14.133, de 2021</w:t>
        </w:r>
      </w:hyperlink>
      <w:r w:rsidRPr="004827F2">
        <w:t>.</w:t>
      </w:r>
    </w:p>
    <w:p w14:paraId="03F11A65" w14:textId="5829A4E4" w:rsidR="00DC41DD" w:rsidRDefault="00DC41DD" w:rsidP="00E136D8">
      <w:pPr>
        <w:pStyle w:val="Nivel2"/>
      </w:pPr>
      <w:r w:rsidRPr="004827F2">
        <w:t xml:space="preserve">O contratado é </w:t>
      </w:r>
      <w:proofErr w:type="gramStart"/>
      <w:r w:rsidRPr="004827F2">
        <w:t>obrigado a aceitar, nas mesmas condições contratuais, os acréscimos ou supressões que se fizerem necessários, até o limite de 25% (vinte e cinco por cento) do valor inicial atualizado do contrato</w:t>
      </w:r>
      <w:proofErr w:type="gramEnd"/>
      <w:r w:rsidRPr="004827F2">
        <w:t>.</w:t>
      </w:r>
    </w:p>
    <w:p w14:paraId="5E173269" w14:textId="77777777" w:rsidR="00D8629F" w:rsidRPr="009D6C19" w:rsidRDefault="563B8DD8" w:rsidP="00E136D8">
      <w:pPr>
        <w:pStyle w:val="Nivel2"/>
      </w:pPr>
      <w:r w:rsidRPr="009D6C19">
        <w:t xml:space="preserve">As alterações contratuais deverão ser promovidas mediante celebração de termo aditivo, submetido à prévia aprovação da consultoria jurídica do contratante, salvo nos casos de justificada necessidade de antecipação de seus efeitos, hipótese em que a formalização do aditivo deverá ocorrer no prazo máximo de </w:t>
      </w:r>
      <w:proofErr w:type="gramStart"/>
      <w:r w:rsidRPr="009D6C19">
        <w:t>1</w:t>
      </w:r>
      <w:proofErr w:type="gramEnd"/>
      <w:r w:rsidRPr="009D6C19">
        <w:t xml:space="preserve"> (um) mês (art. 132 da Lei nº 14.133, de 2021).</w:t>
      </w:r>
    </w:p>
    <w:p w14:paraId="538E47CB" w14:textId="02CE951C" w:rsidR="00DC41DD" w:rsidRPr="004827F2" w:rsidRDefault="37D5F4B7" w:rsidP="00E136D8">
      <w:pPr>
        <w:pStyle w:val="Nivel2"/>
      </w:pPr>
      <w:r>
        <w:t xml:space="preserve">Registros que não caracterizam alteração do contrato podem ser realizados por simples apostila, dispensada a celebração de termo aditivo, na forma do </w:t>
      </w:r>
      <w:hyperlink r:id="rId54" w:anchor="art136">
        <w:r w:rsidRPr="746A7EB9">
          <w:rPr>
            <w:rStyle w:val="Hyperlink"/>
          </w:rPr>
          <w:t>art. 136 da Lei nº 14.133, de 2021</w:t>
        </w:r>
      </w:hyperlink>
      <w:r>
        <w:t>.</w:t>
      </w:r>
    </w:p>
    <w:p w14:paraId="14650BF1" w14:textId="77777777" w:rsidR="00DC41DD" w:rsidRPr="004827F2" w:rsidRDefault="00DC41DD" w:rsidP="00D61A41">
      <w:pPr>
        <w:pStyle w:val="Nivel01"/>
        <w:rPr>
          <w:color w:val="FFFFFF" w:themeColor="background1"/>
        </w:rPr>
      </w:pPr>
      <w:r w:rsidRPr="004827F2">
        <w:t>CLÁUSULA DÉCIMA SEXTA – PUBLICAÇÃO</w:t>
      </w:r>
    </w:p>
    <w:p w14:paraId="0387E430" w14:textId="14CBEED1" w:rsidR="00DC41DD" w:rsidRPr="009D6C19" w:rsidRDefault="00DC41DD" w:rsidP="00E136D8">
      <w:pPr>
        <w:pStyle w:val="Nivel2"/>
      </w:pPr>
      <w:r w:rsidRPr="004827F2">
        <w:t xml:space="preserve">Incumbirá ao contratante divulgar o presente instrumento no Portal Nacional de Contratações Públicas (PNCP), na forma </w:t>
      </w:r>
      <w:r w:rsidRPr="009D6C19">
        <w:t xml:space="preserve">prevista no </w:t>
      </w:r>
      <w:hyperlink r:id="rId55" w:anchor="art94" w:history="1">
        <w:r w:rsidRPr="009D6C19">
          <w:rPr>
            <w:rStyle w:val="Hyperlink"/>
          </w:rPr>
          <w:t>art. 94 da Lei 14.133, de 2021</w:t>
        </w:r>
      </w:hyperlink>
      <w:r w:rsidRPr="009D6C19">
        <w:t xml:space="preserve">, bem como no respectivo sítio oficial na Internet, em atenção ao </w:t>
      </w:r>
      <w:r w:rsidR="00D8629F" w:rsidRPr="009D6C19">
        <w:t xml:space="preserve">art. 91, </w:t>
      </w:r>
      <w:r w:rsidR="00D8629F" w:rsidRPr="009D6C19">
        <w:rPr>
          <w:i/>
        </w:rPr>
        <w:t>caput,</w:t>
      </w:r>
      <w:r w:rsidR="00D8629F" w:rsidRPr="009D6C19">
        <w:t xml:space="preserve"> da Lei n.º 14.133, de 2021, e ao </w:t>
      </w:r>
      <w:hyperlink r:id="rId56" w:anchor="art8§2" w:history="1">
        <w:r w:rsidRPr="009D6C19">
          <w:rPr>
            <w:rStyle w:val="Hyperlink"/>
          </w:rPr>
          <w:t>art. 8º, §2º, da Lei n. 12.527, de 2011</w:t>
        </w:r>
      </w:hyperlink>
      <w:r w:rsidRPr="009D6C19">
        <w:t xml:space="preserve">, c/c </w:t>
      </w:r>
      <w:hyperlink r:id="rId57" w:anchor="art7§3" w:history="1">
        <w:r w:rsidRPr="009D6C19">
          <w:rPr>
            <w:rStyle w:val="Hyperlink"/>
          </w:rPr>
          <w:t>art. 7º, §3º, inciso V, do Decreto n. 7.724, de 2012</w:t>
        </w:r>
      </w:hyperlink>
      <w:r w:rsidRPr="009D6C19">
        <w:t>.</w:t>
      </w:r>
    </w:p>
    <w:p w14:paraId="0F49AB6E" w14:textId="6E959087" w:rsidR="00DC41DD" w:rsidRPr="009D6C19" w:rsidRDefault="00DC41DD" w:rsidP="00D61A41">
      <w:pPr>
        <w:pStyle w:val="Nivel01"/>
        <w:rPr>
          <w:color w:val="FFFFFF" w:themeColor="background1"/>
        </w:rPr>
      </w:pPr>
      <w:r w:rsidRPr="009D6C19">
        <w:lastRenderedPageBreak/>
        <w:t>CLÁUSULA DÉCIMA SÉTIMA– FORO (</w:t>
      </w:r>
      <w:hyperlink r:id="rId58" w:anchor="art92§1" w:history="1">
        <w:r w:rsidRPr="009D6C19">
          <w:rPr>
            <w:rStyle w:val="Hyperlink"/>
          </w:rPr>
          <w:t>art. 92, §1º</w:t>
        </w:r>
      </w:hyperlink>
      <w:proofErr w:type="gramStart"/>
      <w:r w:rsidRPr="009D6C19">
        <w:t>)</w:t>
      </w:r>
      <w:proofErr w:type="gramEnd"/>
    </w:p>
    <w:p w14:paraId="184251F6" w14:textId="7AD68B9E" w:rsidR="00DC41DD" w:rsidRPr="004827F2" w:rsidRDefault="00DC41DD" w:rsidP="0041257D">
      <w:pPr>
        <w:pStyle w:val="Nivel2"/>
      </w:pPr>
      <w:r w:rsidRPr="004827F2">
        <w:rPr>
          <w:color w:val="auto"/>
          <w:lang w:eastAsia="en-US"/>
        </w:rPr>
        <w:t xml:space="preserve">Fica eleito o Foro da Justiça Federal </w:t>
      </w:r>
      <w:proofErr w:type="gramStart"/>
      <w:r w:rsidRPr="004827F2">
        <w:rPr>
          <w:color w:val="auto"/>
          <w:lang w:eastAsia="en-US"/>
        </w:rPr>
        <w:t>em ..</w:t>
      </w:r>
      <w:r w:rsidRPr="004827F2">
        <w:rPr>
          <w:color w:val="FF0000"/>
        </w:rPr>
        <w:t>.</w:t>
      </w:r>
      <w:proofErr w:type="gramEnd"/>
      <w:r w:rsidRPr="004827F2">
        <w:rPr>
          <w:color w:val="FF0000"/>
        </w:rPr>
        <w:t>...</w:t>
      </w:r>
      <w:r w:rsidRPr="004827F2">
        <w:t>, Seção Judiciária de</w:t>
      </w:r>
      <w:r w:rsidRPr="004827F2">
        <w:rPr>
          <w:color w:val="FF0000"/>
        </w:rPr>
        <w:t>......</w:t>
      </w:r>
      <w:r w:rsidRPr="004827F2">
        <w:t xml:space="preserve"> </w:t>
      </w:r>
      <w:proofErr w:type="gramStart"/>
      <w:r w:rsidRPr="004827F2">
        <w:t>para</w:t>
      </w:r>
      <w:proofErr w:type="gramEnd"/>
      <w:r w:rsidRPr="004827F2">
        <w:t xml:space="preserve"> dirimir os litígios que decorrerem da execução deste Termo de Contrato que não puderem ser compostos pela conciliação, conforme </w:t>
      </w:r>
      <w:hyperlink r:id="rId59" w:anchor="art92§1" w:history="1">
        <w:r w:rsidRPr="004827F2">
          <w:rPr>
            <w:rStyle w:val="Hyperlink"/>
          </w:rPr>
          <w:t>art. 92, §1º, da Lei nº 14.133/21</w:t>
        </w:r>
      </w:hyperlink>
      <w:r w:rsidRPr="004827F2">
        <w:t>.</w:t>
      </w:r>
    </w:p>
    <w:p w14:paraId="721C1BC9" w14:textId="42C9B82B" w:rsidR="00EA7386" w:rsidRPr="004827F2" w:rsidRDefault="00760A9A" w:rsidP="00E136D8">
      <w:pPr>
        <w:pStyle w:val="Nivel2"/>
        <w:numPr>
          <w:ilvl w:val="0"/>
          <w:numId w:val="0"/>
        </w:numPr>
        <w:ind w:left="567"/>
        <w:rPr>
          <w:color w:val="auto"/>
        </w:rPr>
      </w:pPr>
      <w:r>
        <w:rPr>
          <w:color w:val="auto"/>
        </w:rPr>
        <w:t>Caxias/MA</w:t>
      </w:r>
      <w:r w:rsidR="00EA7386" w:rsidRPr="004827F2">
        <w:rPr>
          <w:color w:val="auto"/>
        </w:rPr>
        <w:t>,</w:t>
      </w:r>
      <w:r w:rsidR="00EA7386" w:rsidRPr="004827F2">
        <w:t xml:space="preserve"> </w:t>
      </w:r>
      <w:r>
        <w:t>19</w:t>
      </w:r>
      <w:r w:rsidR="00EA7386" w:rsidRPr="004827F2">
        <w:t xml:space="preserve"> </w:t>
      </w:r>
      <w:r w:rsidR="00EA7386" w:rsidRPr="004827F2">
        <w:rPr>
          <w:color w:val="auto"/>
        </w:rPr>
        <w:t>de</w:t>
      </w:r>
      <w:r w:rsidR="00EA7386" w:rsidRPr="004827F2">
        <w:t xml:space="preserve"> </w:t>
      </w:r>
      <w:r>
        <w:t>agosto</w:t>
      </w:r>
      <w:r w:rsidR="00090534" w:rsidRPr="004827F2">
        <w:t xml:space="preserve"> </w:t>
      </w:r>
      <w:r w:rsidR="00EA7386" w:rsidRPr="004827F2">
        <w:rPr>
          <w:color w:val="auto"/>
        </w:rPr>
        <w:t>de</w:t>
      </w:r>
      <w:r w:rsidR="00EA7386" w:rsidRPr="004827F2">
        <w:t xml:space="preserve"> </w:t>
      </w:r>
      <w:r>
        <w:t>2025</w:t>
      </w:r>
      <w:r w:rsidR="00E64DAA" w:rsidRPr="004827F2">
        <w:t>.</w:t>
      </w:r>
      <w:bookmarkStart w:id="3" w:name="_GoBack"/>
      <w:bookmarkEnd w:id="3"/>
    </w:p>
    <w:p w14:paraId="0F3F1B4C" w14:textId="77777777" w:rsidR="00DC41DD" w:rsidRPr="004827F2" w:rsidRDefault="00DC41DD" w:rsidP="00D01ED2">
      <w:pPr>
        <w:spacing w:before="120" w:afterLines="120" w:after="288" w:line="312" w:lineRule="auto"/>
        <w:ind w:firstLine="567"/>
        <w:jc w:val="center"/>
        <w:rPr>
          <w:rFonts w:ascii="Arial" w:hAnsi="Arial" w:cs="Arial"/>
          <w:bCs/>
          <w:sz w:val="20"/>
          <w:szCs w:val="20"/>
        </w:rPr>
      </w:pPr>
      <w:r w:rsidRPr="004827F2">
        <w:rPr>
          <w:rFonts w:ascii="Arial" w:hAnsi="Arial" w:cs="Arial"/>
          <w:bCs/>
          <w:sz w:val="20"/>
          <w:szCs w:val="20"/>
        </w:rPr>
        <w:t>_________________________</w:t>
      </w:r>
    </w:p>
    <w:p w14:paraId="0306F872" w14:textId="77777777" w:rsidR="00DC41DD" w:rsidRPr="004827F2" w:rsidRDefault="00DC41DD" w:rsidP="00D01ED2">
      <w:pPr>
        <w:spacing w:before="120" w:afterLines="120" w:after="288" w:line="312" w:lineRule="auto"/>
        <w:ind w:firstLine="567"/>
        <w:jc w:val="center"/>
        <w:rPr>
          <w:rFonts w:ascii="Arial" w:hAnsi="Arial" w:cs="Arial"/>
          <w:bCs/>
          <w:sz w:val="20"/>
          <w:szCs w:val="20"/>
        </w:rPr>
      </w:pPr>
      <w:r w:rsidRPr="004827F2">
        <w:rPr>
          <w:rFonts w:ascii="Arial" w:hAnsi="Arial" w:cs="Arial"/>
          <w:bCs/>
          <w:sz w:val="20"/>
          <w:szCs w:val="20"/>
        </w:rPr>
        <w:t>Representante legal do CONTRATANTE</w:t>
      </w:r>
    </w:p>
    <w:p w14:paraId="3D75EBFB" w14:textId="77777777" w:rsidR="00DC41DD" w:rsidRPr="004827F2" w:rsidRDefault="00DC41DD" w:rsidP="00D01ED2">
      <w:pPr>
        <w:spacing w:before="120" w:afterLines="120" w:after="288" w:line="312" w:lineRule="auto"/>
        <w:ind w:firstLine="567"/>
        <w:jc w:val="center"/>
        <w:rPr>
          <w:rFonts w:ascii="Arial" w:hAnsi="Arial" w:cs="Arial"/>
          <w:sz w:val="20"/>
          <w:szCs w:val="20"/>
        </w:rPr>
      </w:pPr>
      <w:r w:rsidRPr="004827F2">
        <w:rPr>
          <w:rFonts w:ascii="Arial" w:hAnsi="Arial" w:cs="Arial"/>
          <w:sz w:val="20"/>
          <w:szCs w:val="20"/>
        </w:rPr>
        <w:t>_________________________</w:t>
      </w:r>
    </w:p>
    <w:p w14:paraId="6FEAC95C" w14:textId="77777777" w:rsidR="00DC41DD" w:rsidRPr="004827F2" w:rsidRDefault="00DC41DD" w:rsidP="00D01ED2">
      <w:pPr>
        <w:spacing w:before="120" w:afterLines="120" w:after="288" w:line="312" w:lineRule="auto"/>
        <w:ind w:firstLine="567"/>
        <w:jc w:val="center"/>
        <w:rPr>
          <w:rFonts w:ascii="Arial" w:hAnsi="Arial" w:cs="Arial"/>
          <w:sz w:val="20"/>
          <w:szCs w:val="20"/>
        </w:rPr>
      </w:pPr>
      <w:r w:rsidRPr="004827F2">
        <w:rPr>
          <w:rFonts w:ascii="Arial" w:hAnsi="Arial" w:cs="Arial"/>
          <w:bCs/>
          <w:sz w:val="20"/>
          <w:szCs w:val="20"/>
        </w:rPr>
        <w:t>Representante</w:t>
      </w:r>
      <w:r w:rsidRPr="004827F2">
        <w:rPr>
          <w:rFonts w:ascii="Arial" w:hAnsi="Arial" w:cs="Arial"/>
          <w:sz w:val="20"/>
          <w:szCs w:val="20"/>
        </w:rPr>
        <w:t xml:space="preserve"> legal do CONTRATADO</w:t>
      </w:r>
    </w:p>
    <w:p w14:paraId="27AC800D" w14:textId="77777777" w:rsidR="00F54B1C" w:rsidRPr="00760A9A" w:rsidRDefault="00DC41DD" w:rsidP="00F54B1C">
      <w:pPr>
        <w:spacing w:before="120" w:afterLines="120" w:after="288" w:line="312" w:lineRule="auto"/>
        <w:ind w:firstLine="567"/>
        <w:jc w:val="both"/>
        <w:rPr>
          <w:rFonts w:ascii="Arial" w:hAnsi="Arial" w:cs="Arial"/>
          <w:iCs/>
          <w:sz w:val="20"/>
          <w:szCs w:val="20"/>
        </w:rPr>
      </w:pPr>
      <w:r w:rsidRPr="00760A9A">
        <w:rPr>
          <w:rFonts w:ascii="Arial" w:hAnsi="Arial" w:cs="Arial"/>
          <w:iCs/>
          <w:sz w:val="20"/>
          <w:szCs w:val="20"/>
        </w:rPr>
        <w:t>TESTEMUNHAS:</w:t>
      </w:r>
    </w:p>
    <w:p w14:paraId="18A9965D" w14:textId="1F76B28D" w:rsidR="00DC41DD" w:rsidRPr="00760A9A" w:rsidRDefault="00DC41DD" w:rsidP="00F54B1C">
      <w:pPr>
        <w:spacing w:before="120" w:afterLines="120" w:after="288" w:line="312" w:lineRule="auto"/>
        <w:ind w:firstLine="567"/>
        <w:jc w:val="both"/>
        <w:rPr>
          <w:rFonts w:ascii="Arial" w:hAnsi="Arial" w:cs="Arial"/>
          <w:iCs/>
          <w:sz w:val="20"/>
          <w:szCs w:val="20"/>
        </w:rPr>
      </w:pPr>
      <w:r w:rsidRPr="00760A9A">
        <w:rPr>
          <w:rFonts w:ascii="Arial" w:hAnsi="Arial" w:cs="Arial"/>
          <w:iCs/>
          <w:sz w:val="20"/>
          <w:szCs w:val="20"/>
        </w:rPr>
        <w:t>1-</w:t>
      </w:r>
    </w:p>
    <w:p w14:paraId="633F747C" w14:textId="39F3A2FD" w:rsidR="00DC41DD" w:rsidRPr="00760A9A" w:rsidRDefault="00DC41DD" w:rsidP="00D01ED2">
      <w:pPr>
        <w:spacing w:before="120" w:afterLines="120" w:after="288" w:line="312" w:lineRule="auto"/>
        <w:ind w:firstLine="567"/>
        <w:rPr>
          <w:rFonts w:ascii="Arial" w:hAnsi="Arial" w:cs="Arial"/>
          <w:sz w:val="20"/>
          <w:szCs w:val="20"/>
        </w:rPr>
      </w:pPr>
      <w:r w:rsidRPr="00760A9A">
        <w:rPr>
          <w:rFonts w:ascii="Arial" w:hAnsi="Arial" w:cs="Arial"/>
          <w:iCs/>
          <w:sz w:val="20"/>
          <w:szCs w:val="20"/>
        </w:rPr>
        <w:t xml:space="preserve">2- </w:t>
      </w:r>
    </w:p>
    <w:sectPr w:rsidR="00DC41DD" w:rsidRPr="00760A9A" w:rsidSect="00DC3052">
      <w:headerReference w:type="default" r:id="rId60"/>
      <w:footerReference w:type="default" r:id="rId61"/>
      <w:pgSz w:w="11906" w:h="16838" w:code="9"/>
      <w:pgMar w:top="1418" w:right="1134" w:bottom="1418" w:left="1134" w:header="709" w:footer="709"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3B1C2B" w15:done="0"/>
  <w15:commentEx w15:paraId="77FB106C" w15:done="0"/>
  <w15:commentEx w15:paraId="5EC89DD4" w15:done="0"/>
  <w15:commentEx w15:paraId="137B59CE" w15:done="0"/>
  <w15:commentEx w15:paraId="53107720" w15:done="0"/>
  <w15:commentEx w15:paraId="7750CF32" w15:done="0"/>
  <w15:commentEx w15:paraId="56E430FF" w15:done="0"/>
  <w15:commentEx w15:paraId="27243CAC" w15:done="0"/>
  <w15:commentEx w15:paraId="454926AB" w15:done="0"/>
  <w15:commentEx w15:paraId="5C01D335" w15:done="0"/>
  <w15:commentEx w15:paraId="416CD5C2" w15:done="0"/>
  <w15:commentEx w15:paraId="4DB65EC6" w15:done="0"/>
  <w15:commentEx w15:paraId="71B0AE3A" w15:done="0"/>
  <w15:commentEx w15:paraId="7DF1D8FB" w15:done="0"/>
  <w15:commentEx w15:paraId="00D17D58" w15:done="0"/>
  <w15:commentEx w15:paraId="16A6BC0B" w15:done="0"/>
  <w15:commentEx w15:paraId="3017BD32" w15:done="0"/>
  <w15:commentEx w15:paraId="2E071B82" w15:done="0"/>
  <w15:commentEx w15:paraId="4F85F0F5" w15:done="0"/>
  <w15:commentEx w15:paraId="0E337874" w15:done="0"/>
  <w15:commentEx w15:paraId="550BD0B4" w15:done="0"/>
  <w15:commentEx w15:paraId="2FDF2327" w15:done="0"/>
  <w15:commentEx w15:paraId="1E5465A3" w15:done="0"/>
  <w15:commentEx w15:paraId="26CBE938" w15:done="0"/>
  <w15:commentEx w15:paraId="7018BF83" w15:done="0"/>
  <w15:commentEx w15:paraId="28F20D91" w15:done="0"/>
  <w15:commentEx w15:paraId="3E0840D0" w15:done="0"/>
  <w15:commentEx w15:paraId="01B6D18F" w15:done="0"/>
  <w15:commentEx w15:paraId="750BEE1B" w15:done="0"/>
  <w15:commentEx w15:paraId="670EFFD0" w15:done="0"/>
  <w15:commentEx w15:paraId="774D89D6" w15:done="0"/>
  <w15:commentEx w15:paraId="5268455B" w15:done="0"/>
  <w15:commentEx w15:paraId="233D5A17" w15:done="0"/>
  <w15:commentEx w15:paraId="03B5F13C" w15:done="0"/>
  <w15:commentEx w15:paraId="51F73BB3" w15:done="0"/>
  <w15:commentEx w15:paraId="28101AEA" w15:done="0"/>
  <w15:commentEx w15:paraId="2209C3F4" w15:done="0"/>
  <w15:commentEx w15:paraId="5BB62B73" w15:done="0"/>
  <w15:commentEx w15:paraId="287ABF6D" w15:done="0"/>
  <w15:commentEx w15:paraId="718E3C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3B1C2B" w16cid:durableId="274D5759"/>
  <w16cid:commentId w16cid:paraId="77FB106C" w16cid:durableId="274AD2F5"/>
  <w16cid:commentId w16cid:paraId="5EC89DD4" w16cid:durableId="274AD34E"/>
  <w16cid:commentId w16cid:paraId="137B59CE" w16cid:durableId="274AD378"/>
  <w16cid:commentId w16cid:paraId="53107720" w16cid:durableId="274AD3FC"/>
  <w16cid:commentId w16cid:paraId="7750CF32" w16cid:durableId="27B52D13"/>
  <w16cid:commentId w16cid:paraId="56E430FF" w16cid:durableId="274AD4D9"/>
  <w16cid:commentId w16cid:paraId="27243CAC" w16cid:durableId="274AD9D7"/>
  <w16cid:commentId w16cid:paraId="454926AB" w16cid:durableId="274AD503"/>
  <w16cid:commentId w16cid:paraId="5C01D335" w16cid:durableId="274AD523"/>
  <w16cid:commentId w16cid:paraId="416CD5C2" w16cid:durableId="274AD80E"/>
  <w16cid:commentId w16cid:paraId="4DB65EC6" w16cid:durableId="27C37D83"/>
  <w16cid:commentId w16cid:paraId="71B0AE3A" w16cid:durableId="274AD9A8"/>
  <w16cid:commentId w16cid:paraId="7DF1D8FB" w16cid:durableId="27B531D1"/>
  <w16cid:commentId w16cid:paraId="00D17D58" w16cid:durableId="274ADA08"/>
  <w16cid:commentId w16cid:paraId="16A6BC0B" w16cid:durableId="274ADA81"/>
  <w16cid:commentId w16cid:paraId="3017BD32" w16cid:durableId="274ADAAD"/>
  <w16cid:commentId w16cid:paraId="2E071B82" w16cid:durableId="274ADAF4"/>
  <w16cid:commentId w16cid:paraId="4F85F0F5" w16cid:durableId="27B531FB"/>
  <w16cid:commentId w16cid:paraId="0E337874" w16cid:durableId="274ADB38"/>
  <w16cid:commentId w16cid:paraId="550BD0B4" w16cid:durableId="274ADBC2"/>
  <w16cid:commentId w16cid:paraId="2FDF2327" w16cid:durableId="274C4090"/>
  <w16cid:commentId w16cid:paraId="1E5465A3" w16cid:durableId="274C423A"/>
  <w16cid:commentId w16cid:paraId="26CBE938" w16cid:durableId="274C4221"/>
  <w16cid:commentId w16cid:paraId="7018BF83" w16cid:durableId="274C473C"/>
  <w16cid:commentId w16cid:paraId="28F20D91" w16cid:durableId="274B07CB"/>
  <w16cid:commentId w16cid:paraId="3E0840D0" w16cid:durableId="274B0544"/>
  <w16cid:commentId w16cid:paraId="01B6D18F" w16cid:durableId="274B05CC"/>
  <w16cid:commentId w16cid:paraId="750BEE1B" w16cid:durableId="3B8781FB"/>
  <w16cid:commentId w16cid:paraId="670EFFD0" w16cid:durableId="274B0672"/>
  <w16cid:commentId w16cid:paraId="774D89D6" w16cid:durableId="274B06EA"/>
  <w16cid:commentId w16cid:paraId="5268455B" w16cid:durableId="274B08EB"/>
  <w16cid:commentId w16cid:paraId="233D5A17" w16cid:durableId="3982EA82"/>
  <w16cid:commentId w16cid:paraId="03B5F13C" w16cid:durableId="0A0A9381"/>
  <w16cid:commentId w16cid:paraId="51F73BB3" w16cid:durableId="274B0983"/>
  <w16cid:commentId w16cid:paraId="28101AEA" w16cid:durableId="274B0A31"/>
  <w16cid:commentId w16cid:paraId="2209C3F4" w16cid:durableId="274B0A8F"/>
  <w16cid:commentId w16cid:paraId="5BB62B73" w16cid:durableId="274B0ABA"/>
  <w16cid:commentId w16cid:paraId="287ABF6D" w16cid:durableId="274B0B6D"/>
  <w16cid:commentId w16cid:paraId="718E3C5F" w16cid:durableId="274B0BE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554EFA" w14:textId="77777777" w:rsidR="00382255" w:rsidRDefault="00382255">
      <w:r>
        <w:separator/>
      </w:r>
    </w:p>
  </w:endnote>
  <w:endnote w:type="continuationSeparator" w:id="0">
    <w:p w14:paraId="48537946" w14:textId="77777777" w:rsidR="00382255" w:rsidRDefault="00382255">
      <w:r>
        <w:continuationSeparator/>
      </w:r>
    </w:p>
  </w:endnote>
  <w:endnote w:type="continuationNotice" w:id="1">
    <w:p w14:paraId="1B2F7B2C" w14:textId="77777777" w:rsidR="00382255" w:rsidRDefault="003822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1">
    <w:altName w:val="Cambria"/>
    <w:panose1 w:val="00000000000000000000"/>
    <w:charset w:val="00"/>
    <w:family w:val="roman"/>
    <w:notTrueType/>
    <w:pitch w:val="default"/>
  </w:font>
  <w:font w:name="3">
    <w:altName w:val="Cambria"/>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Ecofont_Spranq_eco_Sans">
    <w:altName w:val="Calibri"/>
    <w:charset w:val="00"/>
    <w:family w:val="swiss"/>
    <w:pitch w:val="variable"/>
    <w:sig w:usb0="800000AF" w:usb1="1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enQuanYi Micro Hei">
    <w:panose1 w:val="00000000000000000000"/>
    <w:charset w:val="00"/>
    <w:family w:val="roman"/>
    <w:notTrueType/>
    <w:pitch w:val="default"/>
  </w:font>
  <w:font w:name="Lohit Hindi">
    <w:altName w:val="Cambria"/>
    <w:panose1 w:val="00000000000000000000"/>
    <w:charset w:val="00"/>
    <w:family w:val="roman"/>
    <w:notTrueType/>
    <w:pitch w:val="default"/>
  </w:font>
  <w:font w:name="Liberation Serif">
    <w:altName w:val="Times New Roman"/>
    <w:charset w:val="01"/>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6111550"/>
      <w:docPartObj>
        <w:docPartGallery w:val="Page Numbers (Bottom of Page)"/>
        <w:docPartUnique/>
      </w:docPartObj>
    </w:sdtPr>
    <w:sdtEndPr>
      <w:rPr>
        <w:rFonts w:ascii="Arial" w:hAnsi="Arial" w:cs="Arial"/>
        <w:sz w:val="14"/>
        <w:szCs w:val="14"/>
      </w:rPr>
    </w:sdtEndPr>
    <w:sdtContent>
      <w:p w14:paraId="58DEC1BC" w14:textId="77777777" w:rsidR="00AA12B5" w:rsidRPr="007B5385" w:rsidRDefault="00AA12B5" w:rsidP="00E96341">
        <w:pPr>
          <w:pStyle w:val="Rodap"/>
          <w:rPr>
            <w:color w:val="548DD4" w:themeColor="text2" w:themeTint="99"/>
            <w:spacing w:val="60"/>
            <w:sz w:val="16"/>
            <w:szCs w:val="16"/>
          </w:rPr>
        </w:pPr>
        <w:r>
          <w:rPr>
            <w:color w:val="548DD4" w:themeColor="text2" w:themeTint="99"/>
            <w:spacing w:val="60"/>
            <w:sz w:val="22"/>
            <w:szCs w:val="22"/>
          </w:rPr>
          <w:tab/>
        </w:r>
        <w:r>
          <w:rPr>
            <w:color w:val="548DD4" w:themeColor="text2" w:themeTint="99"/>
            <w:spacing w:val="60"/>
            <w:sz w:val="22"/>
            <w:szCs w:val="22"/>
          </w:rPr>
          <w:tab/>
        </w:r>
      </w:p>
      <w:p w14:paraId="1D29B53F" w14:textId="6561CB08" w:rsidR="00AA12B5" w:rsidRPr="00821C09" w:rsidRDefault="00AA12B5" w:rsidP="00E96341">
        <w:pPr>
          <w:pStyle w:val="Rodap"/>
          <w:rPr>
            <w:rFonts w:ascii="Arial" w:hAnsi="Arial" w:cs="Arial"/>
            <w:color w:val="7F7F7F" w:themeColor="text1" w:themeTint="80"/>
            <w:sz w:val="18"/>
            <w:szCs w:val="18"/>
          </w:rPr>
        </w:pPr>
        <w:r w:rsidRPr="00C50A0D">
          <w:rPr>
            <w:color w:val="7F7F7F" w:themeColor="text1" w:themeTint="80"/>
            <w:spacing w:val="60"/>
            <w:sz w:val="22"/>
            <w:szCs w:val="22"/>
          </w:rPr>
          <w:tab/>
        </w:r>
        <w:r w:rsidRPr="00C50A0D">
          <w:rPr>
            <w:color w:val="7F7F7F" w:themeColor="text1" w:themeTint="80"/>
            <w:spacing w:val="60"/>
            <w:sz w:val="22"/>
            <w:szCs w:val="22"/>
          </w:rPr>
          <w:tab/>
        </w:r>
        <w:r w:rsidRPr="00821C09">
          <w:rPr>
            <w:rFonts w:ascii="Arial" w:hAnsi="Arial" w:cs="Arial"/>
            <w:color w:val="595959" w:themeColor="text1" w:themeTint="A6"/>
            <w:spacing w:val="60"/>
            <w:sz w:val="18"/>
            <w:szCs w:val="18"/>
          </w:rPr>
          <w:t>Página</w:t>
        </w:r>
        <w:r w:rsidRPr="00821C09">
          <w:rPr>
            <w:rFonts w:ascii="Arial" w:hAnsi="Arial" w:cs="Arial"/>
            <w:color w:val="595959" w:themeColor="text1" w:themeTint="A6"/>
            <w:sz w:val="18"/>
            <w:szCs w:val="18"/>
          </w:rPr>
          <w:t xml:space="preserve"> </w:t>
        </w:r>
        <w:r w:rsidRPr="00821C09">
          <w:rPr>
            <w:rFonts w:ascii="Arial" w:hAnsi="Arial" w:cs="Arial"/>
            <w:color w:val="595959" w:themeColor="text1" w:themeTint="A6"/>
            <w:sz w:val="18"/>
            <w:szCs w:val="18"/>
          </w:rPr>
          <w:fldChar w:fldCharType="begin"/>
        </w:r>
        <w:r w:rsidRPr="00821C09">
          <w:rPr>
            <w:rFonts w:ascii="Arial" w:hAnsi="Arial" w:cs="Arial"/>
            <w:color w:val="595959" w:themeColor="text1" w:themeTint="A6"/>
            <w:sz w:val="18"/>
            <w:szCs w:val="18"/>
          </w:rPr>
          <w:instrText>PAGE   \* MERGEFORMAT</w:instrText>
        </w:r>
        <w:r w:rsidRPr="00821C09">
          <w:rPr>
            <w:rFonts w:ascii="Arial" w:hAnsi="Arial" w:cs="Arial"/>
            <w:color w:val="595959" w:themeColor="text1" w:themeTint="A6"/>
            <w:sz w:val="18"/>
            <w:szCs w:val="18"/>
          </w:rPr>
          <w:fldChar w:fldCharType="separate"/>
        </w:r>
        <w:r w:rsidR="00516E32">
          <w:rPr>
            <w:rFonts w:ascii="Arial" w:hAnsi="Arial" w:cs="Arial"/>
            <w:noProof/>
            <w:color w:val="595959" w:themeColor="text1" w:themeTint="A6"/>
            <w:sz w:val="18"/>
            <w:szCs w:val="18"/>
          </w:rPr>
          <w:t>6</w:t>
        </w:r>
        <w:r w:rsidRPr="00821C09">
          <w:rPr>
            <w:rFonts w:ascii="Arial" w:hAnsi="Arial" w:cs="Arial"/>
            <w:color w:val="595959" w:themeColor="text1" w:themeTint="A6"/>
            <w:sz w:val="18"/>
            <w:szCs w:val="18"/>
          </w:rPr>
          <w:fldChar w:fldCharType="end"/>
        </w:r>
        <w:r w:rsidRPr="00821C09">
          <w:rPr>
            <w:rFonts w:ascii="Arial" w:hAnsi="Arial" w:cs="Arial"/>
            <w:color w:val="595959" w:themeColor="text1" w:themeTint="A6"/>
            <w:sz w:val="18"/>
            <w:szCs w:val="18"/>
          </w:rPr>
          <w:t xml:space="preserve"> | </w:t>
        </w:r>
        <w:r w:rsidRPr="00821C09">
          <w:rPr>
            <w:rFonts w:ascii="Arial" w:hAnsi="Arial" w:cs="Arial"/>
            <w:color w:val="595959" w:themeColor="text1" w:themeTint="A6"/>
            <w:sz w:val="18"/>
            <w:szCs w:val="18"/>
          </w:rPr>
          <w:fldChar w:fldCharType="begin"/>
        </w:r>
        <w:r w:rsidRPr="00821C09">
          <w:rPr>
            <w:rFonts w:ascii="Arial" w:hAnsi="Arial" w:cs="Arial"/>
            <w:color w:val="595959" w:themeColor="text1" w:themeTint="A6"/>
            <w:sz w:val="18"/>
            <w:szCs w:val="18"/>
          </w:rPr>
          <w:instrText>NUMPAGES  \* Arabic  \* MERGEFORMAT</w:instrText>
        </w:r>
        <w:r w:rsidRPr="00821C09">
          <w:rPr>
            <w:rFonts w:ascii="Arial" w:hAnsi="Arial" w:cs="Arial"/>
            <w:color w:val="595959" w:themeColor="text1" w:themeTint="A6"/>
            <w:sz w:val="18"/>
            <w:szCs w:val="18"/>
          </w:rPr>
          <w:fldChar w:fldCharType="separate"/>
        </w:r>
        <w:r w:rsidR="00516E32">
          <w:rPr>
            <w:rFonts w:ascii="Arial" w:hAnsi="Arial" w:cs="Arial"/>
            <w:noProof/>
            <w:color w:val="595959" w:themeColor="text1" w:themeTint="A6"/>
            <w:sz w:val="18"/>
            <w:szCs w:val="18"/>
          </w:rPr>
          <w:t>9</w:t>
        </w:r>
        <w:r w:rsidRPr="00821C09">
          <w:rPr>
            <w:rFonts w:ascii="Arial" w:hAnsi="Arial" w:cs="Arial"/>
            <w:color w:val="595959" w:themeColor="text1" w:themeTint="A6"/>
            <w:sz w:val="18"/>
            <w:szCs w:val="18"/>
          </w:rPr>
          <w:fldChar w:fldCharType="end"/>
        </w:r>
      </w:p>
      <w:p w14:paraId="70C145D7" w14:textId="641B0475" w:rsidR="00AA12B5" w:rsidRPr="00821C09" w:rsidRDefault="00AA12B5" w:rsidP="00E96341">
        <w:pPr>
          <w:pStyle w:val="Rodap"/>
          <w:rPr>
            <w:rFonts w:ascii="Arial" w:hAnsi="Arial" w:cs="Arial"/>
            <w:sz w:val="14"/>
            <w:szCs w:val="14"/>
          </w:rPr>
        </w:pPr>
        <w:r w:rsidRPr="00821C09">
          <w:rPr>
            <w:rFonts w:ascii="Arial" w:hAnsi="Arial" w:cs="Arial"/>
            <w:sz w:val="14"/>
            <w:szCs w:val="14"/>
          </w:rPr>
          <w:t>Câmara Nacional de Modelos de Licitações e Contratos da Consultoria-Geral da União</w:t>
        </w:r>
      </w:p>
      <w:p w14:paraId="1D721BB1" w14:textId="68CE2725" w:rsidR="00AA12B5" w:rsidRPr="00821C09" w:rsidRDefault="00AA12B5" w:rsidP="00E162B5">
        <w:pPr>
          <w:pStyle w:val="Rodap"/>
          <w:rPr>
            <w:rFonts w:ascii="Arial" w:hAnsi="Arial" w:cs="Arial"/>
            <w:sz w:val="14"/>
            <w:szCs w:val="14"/>
          </w:rPr>
        </w:pPr>
        <w:r w:rsidRPr="00821C09">
          <w:rPr>
            <w:rFonts w:ascii="Arial" w:hAnsi="Arial" w:cs="Arial"/>
            <w:sz w:val="14"/>
            <w:szCs w:val="14"/>
          </w:rPr>
          <w:t xml:space="preserve">Atualização: </w:t>
        </w:r>
        <w:r>
          <w:rPr>
            <w:rFonts w:ascii="Arial" w:hAnsi="Arial" w:cs="Arial"/>
            <w:sz w:val="14"/>
            <w:szCs w:val="14"/>
          </w:rPr>
          <w:t>maio/2023</w:t>
        </w:r>
      </w:p>
      <w:p w14:paraId="7231549D" w14:textId="1904B39A" w:rsidR="00AA12B5" w:rsidRPr="00821C09" w:rsidRDefault="00AA12B5" w:rsidP="00E162B5">
        <w:pPr>
          <w:pStyle w:val="Rodap"/>
          <w:rPr>
            <w:rFonts w:ascii="Arial" w:hAnsi="Arial" w:cs="Arial"/>
            <w:color w:val="0F243E" w:themeColor="text2" w:themeShade="80"/>
            <w:sz w:val="14"/>
            <w:szCs w:val="14"/>
          </w:rPr>
        </w:pPr>
        <w:r w:rsidRPr="00821C09">
          <w:rPr>
            <w:rFonts w:ascii="Arial" w:hAnsi="Arial" w:cs="Arial"/>
            <w:sz w:val="14"/>
            <w:szCs w:val="14"/>
          </w:rPr>
          <w:t>Termo de contrato modelo para Pregão Eletrônico</w:t>
        </w:r>
        <w:r>
          <w:rPr>
            <w:rFonts w:ascii="Arial" w:hAnsi="Arial" w:cs="Arial"/>
            <w:sz w:val="14"/>
            <w:szCs w:val="14"/>
          </w:rPr>
          <w:t xml:space="preserve"> para contratação de compras/Solução de Tecnologia da Informação e Comunicação</w:t>
        </w:r>
        <w:r w:rsidRPr="00821C09">
          <w:rPr>
            <w:rFonts w:ascii="Arial" w:hAnsi="Arial" w:cs="Arial"/>
            <w:sz w:val="14"/>
            <w:szCs w:val="14"/>
          </w:rPr>
          <w:tab/>
        </w:r>
        <w:r w:rsidRPr="00821C09">
          <w:rPr>
            <w:rFonts w:ascii="Arial" w:hAnsi="Arial" w:cs="Arial"/>
            <w:sz w:val="14"/>
            <w:szCs w:val="14"/>
          </w:rPr>
          <w:tab/>
        </w:r>
      </w:p>
      <w:p w14:paraId="2220F664" w14:textId="1AD2F880" w:rsidR="00AA12B5" w:rsidRPr="00821C09" w:rsidRDefault="00AA12B5" w:rsidP="00E96341">
        <w:pPr>
          <w:pStyle w:val="Rodap"/>
          <w:rPr>
            <w:rFonts w:ascii="Arial" w:hAnsi="Arial" w:cs="Arial"/>
            <w:sz w:val="14"/>
            <w:szCs w:val="14"/>
          </w:rPr>
        </w:pPr>
        <w:r>
          <w:rPr>
            <w:rFonts w:ascii="Arial" w:hAnsi="Arial" w:cs="Arial"/>
            <w:sz w:val="14"/>
            <w:szCs w:val="14"/>
          </w:rPr>
          <w:t xml:space="preserve">Aprovado </w:t>
        </w:r>
        <w:r w:rsidRPr="00821C09">
          <w:rPr>
            <w:rFonts w:ascii="Arial" w:hAnsi="Arial" w:cs="Arial"/>
            <w:sz w:val="14"/>
            <w:szCs w:val="14"/>
          </w:rPr>
          <w:t xml:space="preserve">pela Secretaria de </w:t>
        </w:r>
        <w:r>
          <w:rPr>
            <w:rFonts w:ascii="Arial" w:hAnsi="Arial" w:cs="Arial"/>
            <w:sz w:val="14"/>
            <w:szCs w:val="14"/>
          </w:rPr>
          <w:t>Governo Digital</w:t>
        </w:r>
        <w:r w:rsidRPr="00821C09">
          <w:rPr>
            <w:rFonts w:ascii="Arial" w:hAnsi="Arial" w:cs="Arial"/>
            <w:sz w:val="14"/>
            <w:szCs w:val="14"/>
          </w:rPr>
          <w:t>.</w:t>
        </w:r>
      </w:p>
      <w:p w14:paraId="239342FA" w14:textId="472F89EB" w:rsidR="00AA12B5" w:rsidRPr="00821C09" w:rsidRDefault="00AA12B5" w:rsidP="00EF4A41">
        <w:pPr>
          <w:pStyle w:val="Rodap"/>
          <w:rPr>
            <w:rFonts w:ascii="Arial" w:hAnsi="Arial" w:cs="Arial"/>
            <w:sz w:val="14"/>
            <w:szCs w:val="14"/>
          </w:rPr>
        </w:pPr>
        <w:r w:rsidRPr="00821C09">
          <w:rPr>
            <w:rFonts w:ascii="Arial" w:hAnsi="Arial" w:cs="Arial"/>
            <w:sz w:val="14"/>
            <w:szCs w:val="14"/>
          </w:rPr>
          <w:t>Identidade v</w:t>
        </w:r>
        <w:r>
          <w:rPr>
            <w:rFonts w:ascii="Arial" w:hAnsi="Arial" w:cs="Arial"/>
            <w:sz w:val="14"/>
            <w:szCs w:val="14"/>
          </w:rPr>
          <w:t>isual pela Secretaria de Gestão</w:t>
        </w:r>
      </w:p>
    </w:sdtContent>
  </w:sdt>
  <w:p w14:paraId="7E6308F2" w14:textId="73E1414E" w:rsidR="00AA12B5" w:rsidRPr="00842420" w:rsidRDefault="00AA12B5" w:rsidP="00225EC5">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A01A96" w14:textId="77777777" w:rsidR="00382255" w:rsidRDefault="00382255">
      <w:r>
        <w:separator/>
      </w:r>
    </w:p>
  </w:footnote>
  <w:footnote w:type="continuationSeparator" w:id="0">
    <w:p w14:paraId="1E7E5A5B" w14:textId="77777777" w:rsidR="00382255" w:rsidRDefault="00382255">
      <w:r>
        <w:continuationSeparator/>
      </w:r>
    </w:p>
  </w:footnote>
  <w:footnote w:type="continuationNotice" w:id="1">
    <w:p w14:paraId="3D0BD6B5" w14:textId="77777777" w:rsidR="00382255" w:rsidRDefault="0038225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B4EF61" w14:textId="517698FA" w:rsidR="00AA12B5" w:rsidRPr="004827F2" w:rsidRDefault="007848B0" w:rsidP="004827F2">
    <w:pPr>
      <w:pStyle w:val="Cabealho"/>
      <w:jc w:val="right"/>
      <w:rPr>
        <w:rFonts w:ascii="Arial" w:hAnsi="Arial" w:cs="Arial"/>
        <w:sz w:val="20"/>
        <w:szCs w:val="20"/>
      </w:rPr>
    </w:pPr>
    <w:r>
      <w:rPr>
        <w:rFonts w:ascii="Arial" w:hAnsi="Arial" w:cs="Arial"/>
        <w:sz w:val="20"/>
        <w:szCs w:val="20"/>
      </w:rPr>
      <w:t xml:space="preserve">MINUTA </w:t>
    </w:r>
    <w:r w:rsidR="00AA12B5" w:rsidRPr="004827F2">
      <w:rPr>
        <w:rFonts w:ascii="Arial" w:hAnsi="Arial" w:cs="Arial"/>
        <w:sz w:val="20"/>
        <w:szCs w:val="20"/>
      </w:rPr>
      <w:t>TERMO DE CONT</w:t>
    </w:r>
    <w:r>
      <w:rPr>
        <w:rFonts w:ascii="Arial" w:hAnsi="Arial" w:cs="Arial"/>
        <w:sz w:val="20"/>
        <w:szCs w:val="20"/>
      </w:rPr>
      <w:t>RATO ADMINISTRATIVO Nº XXXX/2025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CAAEF126"/>
    <w:lvl w:ilvl="0">
      <w:start w:val="1"/>
      <w:numFmt w:val="bullet"/>
      <w:pStyle w:val="Commarcadores5"/>
      <w:lvlText w:val=""/>
      <w:lvlJc w:val="left"/>
      <w:pPr>
        <w:tabs>
          <w:tab w:val="num" w:pos="1492"/>
        </w:tabs>
        <w:ind w:left="1492" w:hanging="360"/>
      </w:pPr>
      <w:rPr>
        <w:rFonts w:ascii="Symbol" w:hAnsi="Symbol" w:hint="default"/>
      </w:rPr>
    </w:lvl>
  </w:abstractNum>
  <w:abstractNum w:abstractNumId="1">
    <w:nsid w:val="0299B3C5"/>
    <w:multiLevelType w:val="multilevel"/>
    <w:tmpl w:val="852A467A"/>
    <w:lvl w:ilvl="0">
      <w:start w:val="1"/>
      <w:numFmt w:val="lowerLetter"/>
      <w:lvlText w:val="%1)"/>
      <w:lvlJc w:val="left"/>
      <w:pPr>
        <w:tabs>
          <w:tab w:val="num" w:pos="0"/>
        </w:tabs>
        <w:ind w:left="1436" w:hanging="360"/>
      </w:pPr>
    </w:lvl>
    <w:lvl w:ilvl="1">
      <w:start w:val="1"/>
      <w:numFmt w:val="lowerLetter"/>
      <w:lvlText w:val="%2."/>
      <w:lvlJc w:val="left"/>
      <w:pPr>
        <w:tabs>
          <w:tab w:val="num" w:pos="0"/>
        </w:tabs>
        <w:ind w:left="2156" w:hanging="360"/>
      </w:pPr>
    </w:lvl>
    <w:lvl w:ilvl="2">
      <w:start w:val="1"/>
      <w:numFmt w:val="lowerRoman"/>
      <w:lvlText w:val="%3."/>
      <w:lvlJc w:val="right"/>
      <w:pPr>
        <w:tabs>
          <w:tab w:val="num" w:pos="0"/>
        </w:tabs>
        <w:ind w:left="2876" w:hanging="180"/>
      </w:pPr>
    </w:lvl>
    <w:lvl w:ilvl="3">
      <w:start w:val="1"/>
      <w:numFmt w:val="decimal"/>
      <w:lvlText w:val="%4."/>
      <w:lvlJc w:val="left"/>
      <w:pPr>
        <w:tabs>
          <w:tab w:val="num" w:pos="0"/>
        </w:tabs>
        <w:ind w:left="3596" w:hanging="360"/>
      </w:pPr>
    </w:lvl>
    <w:lvl w:ilvl="4">
      <w:start w:val="1"/>
      <w:numFmt w:val="lowerLetter"/>
      <w:lvlText w:val="%5."/>
      <w:lvlJc w:val="left"/>
      <w:pPr>
        <w:tabs>
          <w:tab w:val="num" w:pos="0"/>
        </w:tabs>
        <w:ind w:left="4316" w:hanging="360"/>
      </w:pPr>
    </w:lvl>
    <w:lvl w:ilvl="5">
      <w:start w:val="1"/>
      <w:numFmt w:val="lowerRoman"/>
      <w:lvlText w:val="%6."/>
      <w:lvlJc w:val="right"/>
      <w:pPr>
        <w:tabs>
          <w:tab w:val="num" w:pos="0"/>
        </w:tabs>
        <w:ind w:left="5036" w:hanging="180"/>
      </w:pPr>
    </w:lvl>
    <w:lvl w:ilvl="6">
      <w:start w:val="1"/>
      <w:numFmt w:val="decimal"/>
      <w:lvlText w:val="%7."/>
      <w:lvlJc w:val="left"/>
      <w:pPr>
        <w:tabs>
          <w:tab w:val="num" w:pos="0"/>
        </w:tabs>
        <w:ind w:left="5756" w:hanging="360"/>
      </w:pPr>
    </w:lvl>
    <w:lvl w:ilvl="7">
      <w:start w:val="1"/>
      <w:numFmt w:val="lowerLetter"/>
      <w:lvlText w:val="%8."/>
      <w:lvlJc w:val="left"/>
      <w:pPr>
        <w:tabs>
          <w:tab w:val="num" w:pos="0"/>
        </w:tabs>
        <w:ind w:left="6476" w:hanging="360"/>
      </w:pPr>
    </w:lvl>
    <w:lvl w:ilvl="8">
      <w:start w:val="1"/>
      <w:numFmt w:val="lowerRoman"/>
      <w:lvlText w:val="%9."/>
      <w:lvlJc w:val="right"/>
      <w:pPr>
        <w:tabs>
          <w:tab w:val="num" w:pos="0"/>
        </w:tabs>
        <w:ind w:left="7196" w:hanging="180"/>
      </w:pPr>
    </w:lvl>
  </w:abstractNum>
  <w:abstractNum w:abstractNumId="2">
    <w:nsid w:val="09101A4D"/>
    <w:multiLevelType w:val="multilevel"/>
    <w:tmpl w:val="0C36CAA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nsid w:val="0C363AD2"/>
    <w:multiLevelType w:val="multilevel"/>
    <w:tmpl w:val="E57ED5EA"/>
    <w:lvl w:ilvl="0">
      <w:start w:val="1"/>
      <w:numFmt w:val="decimal"/>
      <w:lvlText w:val="%1."/>
      <w:lvlJc w:val="left"/>
      <w:pPr>
        <w:tabs>
          <w:tab w:val="num" w:pos="0"/>
        </w:tabs>
        <w:ind w:left="360" w:hanging="360"/>
      </w:pPr>
      <w:rPr>
        <w:b/>
        <w:i w:val="0"/>
      </w:rPr>
    </w:lvl>
    <w:lvl w:ilvl="1">
      <w:start w:val="1"/>
      <w:numFmt w:val="upperRoman"/>
      <w:lvlText w:val="%2."/>
      <w:lvlJc w:val="right"/>
      <w:pPr>
        <w:tabs>
          <w:tab w:val="num" w:pos="0"/>
        </w:tabs>
        <w:ind w:left="360" w:hanging="360"/>
      </w:pPr>
    </w:lvl>
    <w:lvl w:ilvl="2">
      <w:start w:val="1"/>
      <w:numFmt w:val="decimal"/>
      <w:suff w:val="space"/>
      <w:lvlText w:val="%1.%2.%3."/>
      <w:lvlJc w:val="left"/>
      <w:pPr>
        <w:tabs>
          <w:tab w:val="num" w:pos="0"/>
        </w:tabs>
        <w:ind w:left="1135" w:firstLine="0"/>
      </w:pPr>
      <w:rPr>
        <w:b w:val="0"/>
        <w:i w:val="0"/>
      </w:rPr>
    </w:lvl>
    <w:lvl w:ilvl="3">
      <w:start w:val="1"/>
      <w:numFmt w:val="decimal"/>
      <w:suff w:val="space"/>
      <w:lvlText w:val="%1.%2.%3.%4."/>
      <w:lvlJc w:val="left"/>
      <w:pPr>
        <w:tabs>
          <w:tab w:val="num" w:pos="0"/>
        </w:tabs>
        <w:ind w:left="851" w:firstLine="0"/>
      </w:pPr>
      <w:rPr>
        <w:b/>
        <w:i w:val="0"/>
      </w:rPr>
    </w:lvl>
    <w:lvl w:ilvl="4">
      <w:start w:val="1"/>
      <w:numFmt w:val="decimal"/>
      <w:suff w:val="space"/>
      <w:lvlText w:val="%1.%2.%3.%4.%5."/>
      <w:lvlJc w:val="left"/>
      <w:pPr>
        <w:tabs>
          <w:tab w:val="num" w:pos="0"/>
        </w:tabs>
        <w:ind w:left="1134" w:firstLine="0"/>
      </w:pPr>
      <w:rPr>
        <w:b/>
        <w:i w:val="0"/>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157018B4"/>
    <w:multiLevelType w:val="hybridMultilevel"/>
    <w:tmpl w:val="A4E6B9DE"/>
    <w:lvl w:ilvl="0" w:tplc="0416001B">
      <w:start w:val="1"/>
      <w:numFmt w:val="lowerRoman"/>
      <w:lvlText w:val="%1."/>
      <w:lvlJc w:val="right"/>
      <w:pPr>
        <w:ind w:left="1287" w:hanging="360"/>
      </w:pPr>
    </w:lvl>
    <w:lvl w:ilvl="1" w:tplc="0416000F">
      <w:start w:val="1"/>
      <w:numFmt w:val="decimal"/>
      <w:lvlText w:val="%2."/>
      <w:lvlJc w:val="left"/>
      <w:pPr>
        <w:ind w:left="2007" w:hanging="360"/>
      </w:pPr>
    </w:lvl>
    <w:lvl w:ilvl="2" w:tplc="0416001B">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5">
    <w:nsid w:val="18ED645F"/>
    <w:multiLevelType w:val="multilevel"/>
    <w:tmpl w:val="4C6AE47E"/>
    <w:lvl w:ilvl="0">
      <w:start w:val="1"/>
      <w:numFmt w:val="decimal"/>
      <w:lvlText w:val="%1."/>
      <w:lvlJc w:val="left"/>
      <w:pPr>
        <w:ind w:left="360" w:hanging="360"/>
      </w:pPr>
      <w:rPr>
        <w:rFonts w:hint="default"/>
        <w:b/>
        <w:color w:val="auto"/>
      </w:rPr>
    </w:lvl>
    <w:lvl w:ilvl="1">
      <w:start w:val="1"/>
      <w:numFmt w:val="decimal"/>
      <w:lvlText w:val="%1.%2."/>
      <w:lvlJc w:val="left"/>
      <w:pPr>
        <w:ind w:left="716" w:hanging="432"/>
      </w:pPr>
      <w:rPr>
        <w:rFonts w:hint="default"/>
        <w:b w:val="0"/>
        <w:i w:val="0"/>
        <w:strike w:val="0"/>
        <w:dstrike w:val="0"/>
        <w:color w:val="auto"/>
        <w:u w:val="none"/>
        <w:effect w:val="none"/>
      </w:rPr>
    </w:lvl>
    <w:lvl w:ilvl="2">
      <w:start w:val="1"/>
      <w:numFmt w:val="decimal"/>
      <w:lvlText w:val="%1.%2.%3."/>
      <w:lvlJc w:val="left"/>
      <w:pPr>
        <w:ind w:left="930" w:hanging="504"/>
      </w:pPr>
      <w:rPr>
        <w:rFonts w:hint="default"/>
        <w:b w:val="0"/>
        <w:i w:val="0"/>
        <w:color w:val="FF0000"/>
      </w:rPr>
    </w:lvl>
    <w:lvl w:ilvl="3">
      <w:start w:val="1"/>
      <w:numFmt w:val="decimal"/>
      <w:lvlText w:val="%1.%2.%3.%4."/>
      <w:lvlJc w:val="left"/>
      <w:pPr>
        <w:ind w:left="2491" w:hanging="648"/>
      </w:pPr>
      <w:rPr>
        <w:rFonts w:hint="default"/>
      </w:rPr>
    </w:lvl>
    <w:lvl w:ilvl="4">
      <w:start w:val="1"/>
      <w:numFmt w:val="lowerLetter"/>
      <w:lvlText w:val="%5)"/>
      <w:lvlJc w:val="left"/>
      <w:pPr>
        <w:ind w:left="1800" w:hanging="360"/>
      </w:p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D5C100D"/>
    <w:multiLevelType w:val="multilevel"/>
    <w:tmpl w:val="872E6976"/>
    <w:lvl w:ilvl="0">
      <w:start w:val="1"/>
      <w:numFmt w:val="decimal"/>
      <w:pStyle w:val="Nivel01"/>
      <w:lvlText w:val="%1."/>
      <w:lvlJc w:val="left"/>
      <w:pPr>
        <w:ind w:left="360" w:hanging="360"/>
      </w:pPr>
      <w:rPr>
        <w:b/>
      </w:rPr>
    </w:lvl>
    <w:lvl w:ilvl="1">
      <w:start w:val="1"/>
      <w:numFmt w:val="decimal"/>
      <w:pStyle w:val="Nivel2"/>
      <w:lvlText w:val="%1.%2."/>
      <w:lvlJc w:val="left"/>
      <w:pPr>
        <w:ind w:left="999" w:hanging="432"/>
      </w:pPr>
      <w:rPr>
        <w:b w:val="0"/>
        <w:i w:val="0"/>
        <w:strike w:val="0"/>
        <w:color w:val="auto"/>
        <w:sz w:val="20"/>
        <w:szCs w:val="20"/>
        <w:u w:val="none"/>
      </w:rPr>
    </w:lvl>
    <w:lvl w:ilvl="2">
      <w:start w:val="1"/>
      <w:numFmt w:val="decimal"/>
      <w:pStyle w:val="Nivel3"/>
      <w:lvlText w:val="%1.%2.%3."/>
      <w:lvlJc w:val="left"/>
      <w:pPr>
        <w:ind w:left="7592" w:hanging="504"/>
      </w:pPr>
      <w:rPr>
        <w:rFonts w:ascii="Arial" w:hAnsi="Arial" w:cs="Arial" w:hint="default"/>
        <w:b w:val="0"/>
        <w:i w:val="0"/>
        <w:strike w:val="0"/>
        <w:color w:val="auto"/>
        <w:sz w:val="20"/>
        <w:szCs w:val="20"/>
      </w:rPr>
    </w:lvl>
    <w:lvl w:ilvl="3">
      <w:start w:val="1"/>
      <w:numFmt w:val="decimal"/>
      <w:pStyle w:val="Nivel4"/>
      <w:lvlText w:val="%1.%2.%3.%4."/>
      <w:lvlJc w:val="left"/>
      <w:pPr>
        <w:ind w:left="2491" w:hanging="648"/>
      </w:pPr>
    </w:lvl>
    <w:lvl w:ilvl="4">
      <w:start w:val="1"/>
      <w:numFmt w:val="decimal"/>
      <w:pStyle w:val="Nivel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EB33C31"/>
    <w:multiLevelType w:val="multilevel"/>
    <w:tmpl w:val="E6BE8E1E"/>
    <w:lvl w:ilvl="0">
      <w:start w:val="9"/>
      <w:numFmt w:val="decimal"/>
      <w:lvlText w:val="%1"/>
      <w:lvlJc w:val="left"/>
      <w:pPr>
        <w:ind w:left="450" w:hanging="450"/>
      </w:pPr>
      <w:rPr>
        <w:rFonts w:hint="default"/>
      </w:rPr>
    </w:lvl>
    <w:lvl w:ilvl="1">
      <w:start w:val="1"/>
      <w:numFmt w:val="decimal"/>
      <w:lvlText w:val="%1.%2"/>
      <w:lvlJc w:val="left"/>
      <w:pPr>
        <w:ind w:left="733" w:hanging="45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8">
    <w:nsid w:val="3207724A"/>
    <w:multiLevelType w:val="multilevel"/>
    <w:tmpl w:val="2E06FE64"/>
    <w:lvl w:ilvl="0">
      <w:start w:val="1"/>
      <w:numFmt w:val="decimal"/>
      <w:lvlText w:val="%1."/>
      <w:lvlJc w:val="left"/>
      <w:pPr>
        <w:ind w:left="360" w:hanging="360"/>
      </w:pPr>
      <w:rPr>
        <w:rFonts w:hint="default"/>
        <w:b/>
        <w:color w:val="auto"/>
      </w:rPr>
    </w:lvl>
    <w:lvl w:ilvl="1">
      <w:start w:val="1"/>
      <w:numFmt w:val="decimal"/>
      <w:lvlText w:val="%1.%2."/>
      <w:lvlJc w:val="left"/>
      <w:pPr>
        <w:ind w:left="716" w:hanging="432"/>
      </w:pPr>
      <w:rPr>
        <w:rFonts w:hint="default"/>
        <w:b w:val="0"/>
        <w:i w:val="0"/>
        <w:strike w:val="0"/>
        <w:dstrike w:val="0"/>
        <w:color w:val="auto"/>
        <w:u w:val="none"/>
        <w:effect w:val="none"/>
      </w:rPr>
    </w:lvl>
    <w:lvl w:ilvl="2">
      <w:start w:val="1"/>
      <w:numFmt w:val="decimal"/>
      <w:lvlText w:val="%1.%2.%3."/>
      <w:lvlJc w:val="left"/>
      <w:pPr>
        <w:ind w:left="930" w:hanging="504"/>
      </w:pPr>
      <w:rPr>
        <w:rFonts w:hint="default"/>
        <w:b w:val="0"/>
        <w:i w:val="0"/>
        <w:color w:val="FF0000"/>
      </w:rPr>
    </w:lvl>
    <w:lvl w:ilvl="3">
      <w:start w:val="1"/>
      <w:numFmt w:val="decimal"/>
      <w:lvlText w:val="%1.%2.%3.%4."/>
      <w:lvlJc w:val="left"/>
      <w:pPr>
        <w:ind w:left="2491" w:hanging="648"/>
      </w:pPr>
      <w:rPr>
        <w:rFonts w:hint="default"/>
      </w:rPr>
    </w:lvl>
    <w:lvl w:ilvl="4">
      <w:start w:val="1"/>
      <w:numFmt w:val="lowerLetter"/>
      <w:lvlText w:val="%5)"/>
      <w:lvlJc w:val="left"/>
      <w:pPr>
        <w:ind w:left="1800" w:hanging="360"/>
      </w:p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3B441A2"/>
    <w:multiLevelType w:val="multilevel"/>
    <w:tmpl w:val="0416001D"/>
    <w:styleLink w:val="Estilo4"/>
    <w:lvl w:ilvl="0">
      <w:numFmt w:val="decimal"/>
      <w:lvlText w:val="%1)"/>
      <w:lvlJc w:val="left"/>
      <w:pPr>
        <w:ind w:left="360" w:hanging="360"/>
      </w:pPr>
      <w:rPr>
        <w:rFonts w:ascii="1" w:hAnsi="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346250F7"/>
    <w:multiLevelType w:val="multilevel"/>
    <w:tmpl w:val="B9CA0858"/>
    <w:name w:val="WWNum37"/>
    <w:lvl w:ilvl="0">
      <w:start w:val="6"/>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2208"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11">
    <w:nsid w:val="3C0C493D"/>
    <w:multiLevelType w:val="multilevel"/>
    <w:tmpl w:val="2A1AA230"/>
    <w:lvl w:ilvl="0">
      <w:start w:val="1"/>
      <w:numFmt w:val="decimal"/>
      <w:lvlText w:val="%1."/>
      <w:lvlJc w:val="left"/>
      <w:pPr>
        <w:ind w:left="360" w:hanging="360"/>
      </w:pPr>
      <w:rPr>
        <w:rFonts w:hint="default"/>
        <w:b/>
        <w:color w:val="auto"/>
      </w:rPr>
    </w:lvl>
    <w:lvl w:ilvl="1">
      <w:start w:val="1"/>
      <w:numFmt w:val="decimal"/>
      <w:lvlText w:val="%1.%2."/>
      <w:lvlJc w:val="left"/>
      <w:pPr>
        <w:ind w:left="716" w:hanging="432"/>
      </w:pPr>
      <w:rPr>
        <w:rFonts w:hint="default"/>
        <w:b w:val="0"/>
        <w:i w:val="0"/>
        <w:strike w:val="0"/>
        <w:dstrike w:val="0"/>
        <w:color w:val="auto"/>
        <w:u w:val="none"/>
        <w:effect w:val="none"/>
      </w:rPr>
    </w:lvl>
    <w:lvl w:ilvl="2">
      <w:start w:val="1"/>
      <w:numFmt w:val="decimal"/>
      <w:lvlText w:val="%1.%2.%3."/>
      <w:lvlJc w:val="left"/>
      <w:pPr>
        <w:ind w:left="930" w:hanging="504"/>
      </w:pPr>
      <w:rPr>
        <w:rFonts w:hint="default"/>
        <w:b w:val="0"/>
        <w:i w:val="0"/>
        <w:color w:val="FF0000"/>
      </w:rPr>
    </w:lvl>
    <w:lvl w:ilvl="3">
      <w:start w:val="1"/>
      <w:numFmt w:val="decimal"/>
      <w:lvlText w:val="%1.%2.%3.%4."/>
      <w:lvlJc w:val="left"/>
      <w:pPr>
        <w:ind w:left="2491" w:hanging="648"/>
      </w:pPr>
      <w:rPr>
        <w:rFonts w:hint="default"/>
      </w:rPr>
    </w:lvl>
    <w:lvl w:ilvl="4">
      <w:start w:val="1"/>
      <w:numFmt w:val="lowerLetter"/>
      <w:lvlText w:val="%5)"/>
      <w:lvlJc w:val="left"/>
      <w:pPr>
        <w:ind w:left="1800" w:hanging="360"/>
      </w:p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F5B4B07"/>
    <w:multiLevelType w:val="multilevel"/>
    <w:tmpl w:val="28DE2F14"/>
    <w:styleLink w:val="Estilo3"/>
    <w:lvl w:ilvl="0">
      <w:start w:val="6"/>
      <w:numFmt w:val="decimal"/>
      <w:lvlText w:val="8.%1"/>
      <w:lvlJc w:val="left"/>
      <w:pPr>
        <w:ind w:left="555" w:hanging="55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691757A"/>
    <w:multiLevelType w:val="hybridMultilevel"/>
    <w:tmpl w:val="1270C3B8"/>
    <w:lvl w:ilvl="0" w:tplc="69E4F120">
      <w:start w:val="1"/>
      <w:numFmt w:val="upperRoman"/>
      <w:lvlText w:val="%1)"/>
      <w:lvlJc w:val="left"/>
      <w:pPr>
        <w:ind w:left="1287" w:hanging="72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4">
    <w:nsid w:val="484537E8"/>
    <w:multiLevelType w:val="multilevel"/>
    <w:tmpl w:val="0BA61C60"/>
    <w:lvl w:ilvl="0">
      <w:start w:val="1"/>
      <w:numFmt w:val="decimal"/>
      <w:lvlText w:val="%1."/>
      <w:lvlJc w:val="left"/>
      <w:pPr>
        <w:tabs>
          <w:tab w:val="num" w:pos="0"/>
        </w:tabs>
        <w:ind w:left="360" w:hanging="360"/>
      </w:pPr>
      <w:rPr>
        <w:b/>
        <w:i w:val="0"/>
      </w:rPr>
    </w:lvl>
    <w:lvl w:ilvl="1">
      <w:numFmt w:val="decimal"/>
      <w:suff w:val="space"/>
      <w:lvlText w:val="%1.%2."/>
      <w:lvlJc w:val="left"/>
      <w:pPr>
        <w:tabs>
          <w:tab w:val="num" w:pos="0"/>
        </w:tabs>
        <w:ind w:left="426" w:firstLine="0"/>
      </w:pPr>
      <w:rPr>
        <w:rFonts w:ascii="Arial" w:hAnsi="Arial"/>
        <w:b w:val="0"/>
        <w:i w:val="0"/>
        <w:color w:val="auto"/>
        <w:sz w:val="20"/>
        <w:szCs w:val="20"/>
      </w:rPr>
    </w:lvl>
    <w:lvl w:ilvl="2">
      <w:start w:val="1"/>
      <w:numFmt w:val="decimal"/>
      <w:suff w:val="space"/>
      <w:lvlText w:val="%1.%2.%3."/>
      <w:lvlJc w:val="left"/>
      <w:pPr>
        <w:tabs>
          <w:tab w:val="num" w:pos="0"/>
        </w:tabs>
        <w:ind w:left="1135" w:firstLine="0"/>
      </w:pPr>
      <w:rPr>
        <w:b w:val="0"/>
        <w:i w:val="0"/>
        <w:color w:val="auto"/>
        <w:sz w:val="20"/>
        <w:szCs w:val="20"/>
      </w:rPr>
    </w:lvl>
    <w:lvl w:ilvl="3">
      <w:numFmt w:val="decimal"/>
      <w:suff w:val="space"/>
      <w:lvlText w:val="%1.%2.%3.%4."/>
      <w:lvlJc w:val="left"/>
      <w:pPr>
        <w:tabs>
          <w:tab w:val="num" w:pos="0"/>
        </w:tabs>
        <w:ind w:left="1985" w:firstLine="0"/>
      </w:pPr>
      <w:rPr>
        <w:b w:val="0"/>
        <w:i w:val="0"/>
      </w:rPr>
    </w:lvl>
    <w:lvl w:ilvl="4">
      <w:numFmt w:val="decimal"/>
      <w:suff w:val="space"/>
      <w:lvlText w:val="%1.%2.%3.%4.%5."/>
      <w:lvlJc w:val="left"/>
      <w:pPr>
        <w:tabs>
          <w:tab w:val="num" w:pos="0"/>
        </w:tabs>
        <w:ind w:left="1134" w:firstLine="0"/>
      </w:pPr>
      <w:rPr>
        <w:b/>
        <w:i w:val="0"/>
      </w:rPr>
    </w:lvl>
    <w:lvl w:ilvl="5">
      <w:numFmt w:val="decimal"/>
      <w:lvlText w:val="%1.%2.%3.%4.%5.%6."/>
      <w:lvlJc w:val="left"/>
      <w:pPr>
        <w:tabs>
          <w:tab w:val="num" w:pos="2880"/>
        </w:tabs>
        <w:ind w:left="2736" w:hanging="936"/>
      </w:pPr>
    </w:lvl>
    <w:lvl w:ilvl="6">
      <w:numFmt w:val="decimal"/>
      <w:lvlText w:val="%1.%2.%3.%4.%5.%6.%7."/>
      <w:lvlJc w:val="left"/>
      <w:pPr>
        <w:tabs>
          <w:tab w:val="num" w:pos="3600"/>
        </w:tabs>
        <w:ind w:left="3240" w:hanging="1080"/>
      </w:pPr>
    </w:lvl>
    <w:lvl w:ilvl="7">
      <w:numFmt w:val="decimal"/>
      <w:lvlText w:val="%1.%2.%3.%4.%5.%6.%7.%8."/>
      <w:lvlJc w:val="left"/>
      <w:pPr>
        <w:tabs>
          <w:tab w:val="num" w:pos="3960"/>
        </w:tabs>
        <w:ind w:left="3744" w:hanging="1224"/>
      </w:pPr>
    </w:lvl>
    <w:lvl w:ilvl="8">
      <w:numFmt w:val="decimal"/>
      <w:lvlText w:val="%1.%2.%3.%4.%5.%6.%7.%8.%9."/>
      <w:lvlJc w:val="left"/>
      <w:pPr>
        <w:tabs>
          <w:tab w:val="num" w:pos="4680"/>
        </w:tabs>
        <w:ind w:left="4320" w:hanging="1440"/>
      </w:pPr>
    </w:lvl>
  </w:abstractNum>
  <w:abstractNum w:abstractNumId="15">
    <w:nsid w:val="497F4F9B"/>
    <w:multiLevelType w:val="hybridMultilevel"/>
    <w:tmpl w:val="F40CF162"/>
    <w:lvl w:ilvl="0" w:tplc="E24AD774">
      <w:start w:val="1"/>
      <w:numFmt w:val="upperRoman"/>
      <w:lvlText w:val="%1)"/>
      <w:lvlJc w:val="left"/>
      <w:pPr>
        <w:ind w:left="2136" w:hanging="72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16">
    <w:nsid w:val="4DD80F6E"/>
    <w:multiLevelType w:val="multilevel"/>
    <w:tmpl w:val="3EAA5BB2"/>
    <w:styleLink w:val="Estilo5"/>
    <w:lvl w:ilvl="0">
      <w:start w:val="3"/>
      <w:numFmt w:val="decimal"/>
      <w:lvlText w:val="%1)"/>
      <w:lvlJc w:val="left"/>
      <w:pPr>
        <w:ind w:left="360" w:hanging="360"/>
      </w:pPr>
      <w:rPr>
        <w:rFonts w:ascii="3" w:hAnsi="3"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520F70B1"/>
    <w:multiLevelType w:val="multilevel"/>
    <w:tmpl w:val="0416001D"/>
    <w:lvl w:ilvl="0">
      <w:start w:val="1"/>
      <w:numFmt w:val="decimal"/>
      <w:lvlText w:val="%1)"/>
      <w:lvlJc w:val="left"/>
      <w:pPr>
        <w:tabs>
          <w:tab w:val="num" w:pos="0"/>
        </w:tabs>
        <w:ind w:left="360" w:hanging="360"/>
      </w:p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rPr>
        <w:i w:val="0"/>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8">
    <w:nsid w:val="67E17B68"/>
    <w:multiLevelType w:val="multilevel"/>
    <w:tmpl w:val="0416001D"/>
    <w:styleLink w:val="Estilo6"/>
    <w:lvl w:ilvl="0">
      <w:start w:val="6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6B16767E"/>
    <w:multiLevelType w:val="multilevel"/>
    <w:tmpl w:val="16E0DB02"/>
    <w:lvl w:ilvl="0">
      <w:start w:val="1"/>
      <w:numFmt w:val="lowerLetter"/>
      <w:lvlText w:val="%1)"/>
      <w:lvlJc w:val="left"/>
      <w:pPr>
        <w:tabs>
          <w:tab w:val="num" w:pos="0"/>
        </w:tabs>
        <w:ind w:left="2988" w:hanging="360"/>
      </w:pPr>
    </w:lvl>
    <w:lvl w:ilvl="1">
      <w:start w:val="1"/>
      <w:numFmt w:val="lowerLetter"/>
      <w:lvlText w:val="%2."/>
      <w:lvlJc w:val="left"/>
      <w:pPr>
        <w:tabs>
          <w:tab w:val="num" w:pos="0"/>
        </w:tabs>
        <w:ind w:left="3708" w:hanging="360"/>
      </w:pPr>
    </w:lvl>
    <w:lvl w:ilvl="2">
      <w:start w:val="1"/>
      <w:numFmt w:val="lowerRoman"/>
      <w:lvlText w:val="%3."/>
      <w:lvlJc w:val="right"/>
      <w:pPr>
        <w:tabs>
          <w:tab w:val="num" w:pos="0"/>
        </w:tabs>
        <w:ind w:left="4428" w:hanging="180"/>
      </w:pPr>
    </w:lvl>
    <w:lvl w:ilvl="3">
      <w:start w:val="1"/>
      <w:numFmt w:val="decimal"/>
      <w:lvlText w:val="%4."/>
      <w:lvlJc w:val="left"/>
      <w:pPr>
        <w:tabs>
          <w:tab w:val="num" w:pos="0"/>
        </w:tabs>
        <w:ind w:left="5148" w:hanging="360"/>
      </w:pPr>
    </w:lvl>
    <w:lvl w:ilvl="4">
      <w:start w:val="1"/>
      <w:numFmt w:val="lowerLetter"/>
      <w:lvlText w:val="%5."/>
      <w:lvlJc w:val="left"/>
      <w:pPr>
        <w:tabs>
          <w:tab w:val="num" w:pos="0"/>
        </w:tabs>
        <w:ind w:left="5868" w:hanging="360"/>
      </w:pPr>
    </w:lvl>
    <w:lvl w:ilvl="5">
      <w:start w:val="1"/>
      <w:numFmt w:val="lowerRoman"/>
      <w:lvlText w:val="%6."/>
      <w:lvlJc w:val="right"/>
      <w:pPr>
        <w:tabs>
          <w:tab w:val="num" w:pos="0"/>
        </w:tabs>
        <w:ind w:left="6588" w:hanging="180"/>
      </w:pPr>
    </w:lvl>
    <w:lvl w:ilvl="6">
      <w:start w:val="1"/>
      <w:numFmt w:val="decimal"/>
      <w:lvlText w:val="%7."/>
      <w:lvlJc w:val="left"/>
      <w:pPr>
        <w:tabs>
          <w:tab w:val="num" w:pos="0"/>
        </w:tabs>
        <w:ind w:left="7308" w:hanging="360"/>
      </w:pPr>
    </w:lvl>
    <w:lvl w:ilvl="7">
      <w:start w:val="1"/>
      <w:numFmt w:val="lowerLetter"/>
      <w:lvlText w:val="%8."/>
      <w:lvlJc w:val="left"/>
      <w:pPr>
        <w:tabs>
          <w:tab w:val="num" w:pos="0"/>
        </w:tabs>
        <w:ind w:left="8028" w:hanging="360"/>
      </w:pPr>
    </w:lvl>
    <w:lvl w:ilvl="8">
      <w:start w:val="1"/>
      <w:numFmt w:val="lowerRoman"/>
      <w:lvlText w:val="%9."/>
      <w:lvlJc w:val="right"/>
      <w:pPr>
        <w:tabs>
          <w:tab w:val="num" w:pos="0"/>
        </w:tabs>
        <w:ind w:left="8748" w:hanging="180"/>
      </w:pPr>
    </w:lvl>
  </w:abstractNum>
  <w:abstractNum w:abstractNumId="20">
    <w:nsid w:val="75D833FC"/>
    <w:multiLevelType w:val="multilevel"/>
    <w:tmpl w:val="837E1676"/>
    <w:styleLink w:val="Estilo1"/>
    <w:lvl w:ilvl="0">
      <w:start w:val="8"/>
      <w:numFmt w:val="decimal"/>
      <w:lvlText w:val="%1."/>
      <w:lvlJc w:val="left"/>
      <w:pPr>
        <w:ind w:left="555" w:hanging="555"/>
      </w:pPr>
      <w:rPr>
        <w:rFonts w:hint="default"/>
      </w:rPr>
    </w:lvl>
    <w:lvl w:ilvl="1">
      <w:start w:val="3"/>
      <w:numFmt w:val="decimal"/>
      <w:lvlText w:val="%1.%2."/>
      <w:lvlJc w:val="left"/>
      <w:pPr>
        <w:ind w:left="1222"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586" w:hanging="1080"/>
      </w:pPr>
      <w:rPr>
        <w:rFonts w:hint="default"/>
      </w:rPr>
    </w:lvl>
    <w:lvl w:ilvl="4">
      <w:start w:val="1"/>
      <w:numFmt w:val="decimal"/>
      <w:lvlText w:val="%1.%2.%3.%4.%5."/>
      <w:lvlJc w:val="left"/>
      <w:pPr>
        <w:ind w:left="3448" w:hanging="1440"/>
      </w:pPr>
      <w:rPr>
        <w:rFonts w:hint="default"/>
      </w:rPr>
    </w:lvl>
    <w:lvl w:ilvl="5">
      <w:start w:val="1"/>
      <w:numFmt w:val="decimal"/>
      <w:lvlText w:val="%1.%2.%3.%4.%5.%6."/>
      <w:lvlJc w:val="left"/>
      <w:pPr>
        <w:ind w:left="3950" w:hanging="1440"/>
      </w:pPr>
      <w:rPr>
        <w:rFonts w:hint="default"/>
      </w:rPr>
    </w:lvl>
    <w:lvl w:ilvl="6">
      <w:start w:val="1"/>
      <w:numFmt w:val="decimal"/>
      <w:lvlText w:val="%1.%2.%3.%4.%5.%6.%7."/>
      <w:lvlJc w:val="left"/>
      <w:pPr>
        <w:ind w:left="4812" w:hanging="1800"/>
      </w:pPr>
      <w:rPr>
        <w:rFonts w:hint="default"/>
      </w:rPr>
    </w:lvl>
    <w:lvl w:ilvl="7">
      <w:start w:val="1"/>
      <w:numFmt w:val="decimal"/>
      <w:lvlText w:val="%1.%2.%3.%4.%5.%6.%7.%8."/>
      <w:lvlJc w:val="left"/>
      <w:pPr>
        <w:ind w:left="5674" w:hanging="2160"/>
      </w:pPr>
      <w:rPr>
        <w:rFonts w:hint="default"/>
      </w:rPr>
    </w:lvl>
    <w:lvl w:ilvl="8">
      <w:start w:val="1"/>
      <w:numFmt w:val="decimal"/>
      <w:lvlText w:val="%1.%2.%3.%4.%5.%6.%7.%8.%9."/>
      <w:lvlJc w:val="left"/>
      <w:pPr>
        <w:ind w:left="6176" w:hanging="2160"/>
      </w:pPr>
      <w:rPr>
        <w:rFonts w:hint="default"/>
      </w:rPr>
    </w:lvl>
  </w:abstractNum>
  <w:abstractNum w:abstractNumId="21">
    <w:nsid w:val="7C940B39"/>
    <w:multiLevelType w:val="multilevel"/>
    <w:tmpl w:val="0416001D"/>
    <w:styleLink w:val="Estilo2"/>
    <w:lvl w:ilvl="0">
      <w:start w:val="1"/>
      <w:numFmt w:val="decimal"/>
      <w:lvlText w:val="%1)"/>
      <w:lvlJc w:val="left"/>
      <w:pPr>
        <w:ind w:left="360" w:hanging="360"/>
      </w:pPr>
      <w:rPr>
        <w:rFonts w:ascii="1" w:hAnsi="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7EA9AFCF"/>
    <w:multiLevelType w:val="multilevel"/>
    <w:tmpl w:val="373E9DEC"/>
    <w:lvl w:ilvl="0">
      <w:start w:val="19"/>
      <w:numFmt w:val="decimal"/>
      <w:lvlText w:val="%1."/>
      <w:lvlJc w:val="left"/>
      <w:pPr>
        <w:tabs>
          <w:tab w:val="num" w:pos="0"/>
        </w:tabs>
        <w:ind w:left="360" w:hanging="360"/>
      </w:pPr>
    </w:lvl>
    <w:lvl w:ilvl="1">
      <w:start w:val="1"/>
      <w:numFmt w:val="decimal"/>
      <w:lvlText w:val="%1.%2."/>
      <w:lvlJc w:val="left"/>
      <w:pPr>
        <w:tabs>
          <w:tab w:val="num" w:pos="0"/>
        </w:tabs>
        <w:ind w:left="792" w:hanging="432"/>
      </w:pPr>
      <w:rPr>
        <w:b w:val="0"/>
        <w:i w:val="0"/>
      </w:rPr>
    </w:lvl>
    <w:lvl w:ilvl="2">
      <w:start w:val="1"/>
      <w:numFmt w:val="lowerLetter"/>
      <w:lvlText w:val="%3)"/>
      <w:lvlJc w:val="left"/>
      <w:pPr>
        <w:tabs>
          <w:tab w:val="num" w:pos="0"/>
        </w:tabs>
        <w:ind w:left="1224" w:hanging="504"/>
      </w:pPr>
      <w:rPr>
        <w:b w:val="0"/>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abstractNumId w:val="6"/>
  </w:num>
  <w:num w:numId="2">
    <w:abstractNumId w:val="0"/>
  </w:num>
  <w:num w:numId="3">
    <w:abstractNumId w:val="20"/>
  </w:num>
  <w:num w:numId="4">
    <w:abstractNumId w:val="21"/>
  </w:num>
  <w:num w:numId="5">
    <w:abstractNumId w:val="12"/>
  </w:num>
  <w:num w:numId="6">
    <w:abstractNumId w:val="9"/>
  </w:num>
  <w:num w:numId="7">
    <w:abstractNumId w:val="16"/>
  </w:num>
  <w:num w:numId="8">
    <w:abstractNumId w:val="18"/>
  </w:num>
  <w:num w:numId="9">
    <w:abstractNumId w:val="6"/>
    <w:lvlOverride w:ilvl="0"/>
    <w:lvlOverride w:ilvl="1">
      <w:startOverride w:val="2"/>
    </w:lvlOverride>
    <w:lvlOverride w:ilvl="2"/>
    <w:lvlOverride w:ilvl="3"/>
    <w:lvlOverride w:ilvl="4"/>
    <w:lvlOverride w:ilvl="5"/>
    <w:lvlOverride w:ilvl="6"/>
    <w:lvlOverride w:ilvl="7"/>
    <w:lvlOverride w:ilvl="8"/>
  </w:num>
  <w:num w:numId="10">
    <w:abstractNumId w:val="6"/>
    <w:lvlOverride w:ilvl="0"/>
    <w:lvlOverride w:ilvl="1">
      <w:startOverride w:val="2"/>
    </w:lvlOverride>
    <w:lvlOverride w:ilvl="2"/>
    <w:lvlOverride w:ilvl="3"/>
    <w:lvlOverride w:ilvl="4"/>
    <w:lvlOverride w:ilvl="5"/>
    <w:lvlOverride w:ilvl="6"/>
    <w:lvlOverride w:ilvl="7"/>
    <w:lvlOverride w:ilvl="8"/>
  </w:num>
  <w:num w:numId="11">
    <w:abstractNumId w:val="6"/>
    <w:lvlOverride w:ilvl="0"/>
    <w:lvlOverride w:ilvl="1">
      <w:startOverride w:val="2"/>
    </w:lvlOverride>
    <w:lvlOverride w:ilvl="2"/>
    <w:lvlOverride w:ilvl="3"/>
    <w:lvlOverride w:ilvl="4"/>
    <w:lvlOverride w:ilvl="5"/>
    <w:lvlOverride w:ilvl="6"/>
    <w:lvlOverride w:ilvl="7"/>
    <w:lvlOverride w:ilvl="8"/>
  </w:num>
  <w:num w:numId="12">
    <w:abstractNumId w:val="11"/>
  </w:num>
  <w:num w:numId="13">
    <w:abstractNumId w:val="8"/>
  </w:num>
  <w:num w:numId="14">
    <w:abstractNumId w:val="5"/>
  </w:num>
  <w:num w:numId="15">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2"/>
  </w:num>
  <w:num w:numId="18">
    <w:abstractNumId w:val="3"/>
  </w:num>
  <w:num w:numId="19">
    <w:abstractNumId w:val="22"/>
  </w:num>
  <w:num w:numId="20">
    <w:abstractNumId w:val="22"/>
  </w:num>
  <w:num w:numId="21">
    <w:abstractNumId w:val="17"/>
  </w:num>
  <w:num w:numId="22">
    <w:abstractNumId w:val="17"/>
  </w:num>
  <w:num w:numId="23">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num>
  <w:num w:numId="25">
    <w:abstractNumId w:val="13"/>
  </w:num>
  <w:num w:numId="26">
    <w:abstractNumId w:val="14"/>
  </w:num>
  <w:num w:numId="27">
    <w:abstractNumId w:val="19"/>
  </w:num>
  <w:num w:numId="28">
    <w:abstractNumId w:val="6"/>
  </w:num>
  <w:num w:numId="29">
    <w:abstractNumId w:val="6"/>
  </w:num>
  <w:num w:numId="30">
    <w:abstractNumId w:val="6"/>
  </w:num>
  <w:num w:numId="31">
    <w:abstractNumId w:val="6"/>
  </w:num>
  <w:num w:numId="32">
    <w:abstractNumId w:val="4"/>
  </w:num>
  <w:num w:numId="33">
    <w:abstractNumId w:val="6"/>
  </w:num>
  <w:num w:numId="34">
    <w:abstractNumId w:val="7"/>
  </w:num>
  <w:num w:numId="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removePersonalInformation/>
  <w:removeDateAndTime/>
  <w:mirrorMargins/>
  <w:activeWritingStyle w:appName="MSWord" w:lang="pt-BR" w:vendorID="64" w:dllVersion="0"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1AB"/>
    <w:rsid w:val="000000EE"/>
    <w:rsid w:val="0000071E"/>
    <w:rsid w:val="00000E05"/>
    <w:rsid w:val="00001089"/>
    <w:rsid w:val="000019C6"/>
    <w:rsid w:val="0000236D"/>
    <w:rsid w:val="00003298"/>
    <w:rsid w:val="00003F8B"/>
    <w:rsid w:val="00004D4F"/>
    <w:rsid w:val="00005901"/>
    <w:rsid w:val="00005A68"/>
    <w:rsid w:val="00005C75"/>
    <w:rsid w:val="00006179"/>
    <w:rsid w:val="00006180"/>
    <w:rsid w:val="000066C8"/>
    <w:rsid w:val="000069B4"/>
    <w:rsid w:val="000070AF"/>
    <w:rsid w:val="000073F3"/>
    <w:rsid w:val="0000756E"/>
    <w:rsid w:val="00007E0D"/>
    <w:rsid w:val="00010C6A"/>
    <w:rsid w:val="00011390"/>
    <w:rsid w:val="000122C1"/>
    <w:rsid w:val="000124BA"/>
    <w:rsid w:val="00012A11"/>
    <w:rsid w:val="0001343E"/>
    <w:rsid w:val="00014236"/>
    <w:rsid w:val="0001427F"/>
    <w:rsid w:val="0001451E"/>
    <w:rsid w:val="00014B1F"/>
    <w:rsid w:val="00014E7A"/>
    <w:rsid w:val="00014FC0"/>
    <w:rsid w:val="00015076"/>
    <w:rsid w:val="0001535D"/>
    <w:rsid w:val="00015651"/>
    <w:rsid w:val="000156E9"/>
    <w:rsid w:val="00015783"/>
    <w:rsid w:val="00015A6E"/>
    <w:rsid w:val="00015D4B"/>
    <w:rsid w:val="00016EDE"/>
    <w:rsid w:val="00020C33"/>
    <w:rsid w:val="0002118D"/>
    <w:rsid w:val="000212C9"/>
    <w:rsid w:val="0002260C"/>
    <w:rsid w:val="0002289A"/>
    <w:rsid w:val="000229B1"/>
    <w:rsid w:val="00022BA7"/>
    <w:rsid w:val="0002306D"/>
    <w:rsid w:val="000237DA"/>
    <w:rsid w:val="00023CDD"/>
    <w:rsid w:val="000242C8"/>
    <w:rsid w:val="00025B38"/>
    <w:rsid w:val="00025E06"/>
    <w:rsid w:val="00026A9C"/>
    <w:rsid w:val="00027155"/>
    <w:rsid w:val="000277DE"/>
    <w:rsid w:val="00027855"/>
    <w:rsid w:val="00027933"/>
    <w:rsid w:val="00027A5D"/>
    <w:rsid w:val="000318BA"/>
    <w:rsid w:val="00031DBE"/>
    <w:rsid w:val="00031E06"/>
    <w:rsid w:val="000321F5"/>
    <w:rsid w:val="000322A8"/>
    <w:rsid w:val="00032EA8"/>
    <w:rsid w:val="000335F5"/>
    <w:rsid w:val="00033DA9"/>
    <w:rsid w:val="00033E86"/>
    <w:rsid w:val="000340B8"/>
    <w:rsid w:val="00034A29"/>
    <w:rsid w:val="00034FD6"/>
    <w:rsid w:val="00035D80"/>
    <w:rsid w:val="00036982"/>
    <w:rsid w:val="00036DF4"/>
    <w:rsid w:val="000373BF"/>
    <w:rsid w:val="0003743B"/>
    <w:rsid w:val="00037B74"/>
    <w:rsid w:val="00037C97"/>
    <w:rsid w:val="00037CFD"/>
    <w:rsid w:val="00040217"/>
    <w:rsid w:val="0004076C"/>
    <w:rsid w:val="000408A0"/>
    <w:rsid w:val="00040957"/>
    <w:rsid w:val="00040D0F"/>
    <w:rsid w:val="00041176"/>
    <w:rsid w:val="00041517"/>
    <w:rsid w:val="00041B5D"/>
    <w:rsid w:val="0004226B"/>
    <w:rsid w:val="00042328"/>
    <w:rsid w:val="00042708"/>
    <w:rsid w:val="00042714"/>
    <w:rsid w:val="00042DB9"/>
    <w:rsid w:val="000438B3"/>
    <w:rsid w:val="00044685"/>
    <w:rsid w:val="0004478F"/>
    <w:rsid w:val="00044CF4"/>
    <w:rsid w:val="000452C7"/>
    <w:rsid w:val="0004586D"/>
    <w:rsid w:val="0004587A"/>
    <w:rsid w:val="00045EE0"/>
    <w:rsid w:val="00047D73"/>
    <w:rsid w:val="00050015"/>
    <w:rsid w:val="000501A4"/>
    <w:rsid w:val="000502FB"/>
    <w:rsid w:val="00050712"/>
    <w:rsid w:val="00050CA9"/>
    <w:rsid w:val="00050EA0"/>
    <w:rsid w:val="00051312"/>
    <w:rsid w:val="00051782"/>
    <w:rsid w:val="000518EF"/>
    <w:rsid w:val="00051F02"/>
    <w:rsid w:val="00052048"/>
    <w:rsid w:val="000526DD"/>
    <w:rsid w:val="00052F23"/>
    <w:rsid w:val="00053303"/>
    <w:rsid w:val="00053E65"/>
    <w:rsid w:val="00055034"/>
    <w:rsid w:val="00055889"/>
    <w:rsid w:val="00055C19"/>
    <w:rsid w:val="00055F99"/>
    <w:rsid w:val="00056433"/>
    <w:rsid w:val="000564D1"/>
    <w:rsid w:val="00056C8A"/>
    <w:rsid w:val="00060256"/>
    <w:rsid w:val="00060414"/>
    <w:rsid w:val="00060A78"/>
    <w:rsid w:val="00060B91"/>
    <w:rsid w:val="00060E15"/>
    <w:rsid w:val="00060E1B"/>
    <w:rsid w:val="00061553"/>
    <w:rsid w:val="00061DA5"/>
    <w:rsid w:val="0006239C"/>
    <w:rsid w:val="00062853"/>
    <w:rsid w:val="00062E0E"/>
    <w:rsid w:val="0006303F"/>
    <w:rsid w:val="000633EF"/>
    <w:rsid w:val="0006346F"/>
    <w:rsid w:val="00063660"/>
    <w:rsid w:val="0006419C"/>
    <w:rsid w:val="00064A73"/>
    <w:rsid w:val="0006504E"/>
    <w:rsid w:val="000652F6"/>
    <w:rsid w:val="0006537A"/>
    <w:rsid w:val="00065883"/>
    <w:rsid w:val="000662C1"/>
    <w:rsid w:val="00066368"/>
    <w:rsid w:val="00066564"/>
    <w:rsid w:val="000670EC"/>
    <w:rsid w:val="000677A2"/>
    <w:rsid w:val="00067B0A"/>
    <w:rsid w:val="0007019A"/>
    <w:rsid w:val="00070375"/>
    <w:rsid w:val="0007075C"/>
    <w:rsid w:val="000709FF"/>
    <w:rsid w:val="00070EA5"/>
    <w:rsid w:val="00070FD8"/>
    <w:rsid w:val="000725AE"/>
    <w:rsid w:val="00073004"/>
    <w:rsid w:val="00073596"/>
    <w:rsid w:val="00073852"/>
    <w:rsid w:val="00073E63"/>
    <w:rsid w:val="00073F96"/>
    <w:rsid w:val="0007625C"/>
    <w:rsid w:val="00076CBC"/>
    <w:rsid w:val="0007709E"/>
    <w:rsid w:val="00077127"/>
    <w:rsid w:val="000779C7"/>
    <w:rsid w:val="00077F21"/>
    <w:rsid w:val="00080710"/>
    <w:rsid w:val="00080B53"/>
    <w:rsid w:val="00080DD9"/>
    <w:rsid w:val="00081098"/>
    <w:rsid w:val="00081282"/>
    <w:rsid w:val="0008205E"/>
    <w:rsid w:val="000823C4"/>
    <w:rsid w:val="000826B8"/>
    <w:rsid w:val="0008276E"/>
    <w:rsid w:val="00082DC7"/>
    <w:rsid w:val="000831C8"/>
    <w:rsid w:val="00084490"/>
    <w:rsid w:val="00084518"/>
    <w:rsid w:val="000850DC"/>
    <w:rsid w:val="00086D55"/>
    <w:rsid w:val="000872C8"/>
    <w:rsid w:val="000879FB"/>
    <w:rsid w:val="00087EF2"/>
    <w:rsid w:val="000902AA"/>
    <w:rsid w:val="00090425"/>
    <w:rsid w:val="00090534"/>
    <w:rsid w:val="00090BA7"/>
    <w:rsid w:val="00090D08"/>
    <w:rsid w:val="00090F5D"/>
    <w:rsid w:val="00091828"/>
    <w:rsid w:val="00091897"/>
    <w:rsid w:val="00091FC6"/>
    <w:rsid w:val="000921E1"/>
    <w:rsid w:val="000923CA"/>
    <w:rsid w:val="00092759"/>
    <w:rsid w:val="00092CA5"/>
    <w:rsid w:val="000935AA"/>
    <w:rsid w:val="00093B86"/>
    <w:rsid w:val="00094191"/>
    <w:rsid w:val="00094321"/>
    <w:rsid w:val="00094790"/>
    <w:rsid w:val="00094A8E"/>
    <w:rsid w:val="00094D55"/>
    <w:rsid w:val="000967EB"/>
    <w:rsid w:val="000969B9"/>
    <w:rsid w:val="00096B41"/>
    <w:rsid w:val="000A0129"/>
    <w:rsid w:val="000A0585"/>
    <w:rsid w:val="000A05E3"/>
    <w:rsid w:val="000A0BAC"/>
    <w:rsid w:val="000A102A"/>
    <w:rsid w:val="000A179E"/>
    <w:rsid w:val="000A1A7B"/>
    <w:rsid w:val="000A1B88"/>
    <w:rsid w:val="000A1BEE"/>
    <w:rsid w:val="000A1EAC"/>
    <w:rsid w:val="000A23DA"/>
    <w:rsid w:val="000A3D93"/>
    <w:rsid w:val="000A494B"/>
    <w:rsid w:val="000A498A"/>
    <w:rsid w:val="000A50B2"/>
    <w:rsid w:val="000A5D6C"/>
    <w:rsid w:val="000A5E21"/>
    <w:rsid w:val="000A674F"/>
    <w:rsid w:val="000A6EF7"/>
    <w:rsid w:val="000A7471"/>
    <w:rsid w:val="000A7A72"/>
    <w:rsid w:val="000A7A9F"/>
    <w:rsid w:val="000B01DF"/>
    <w:rsid w:val="000B02A1"/>
    <w:rsid w:val="000B0F42"/>
    <w:rsid w:val="000B1534"/>
    <w:rsid w:val="000B1626"/>
    <w:rsid w:val="000B1C01"/>
    <w:rsid w:val="000B226F"/>
    <w:rsid w:val="000B283A"/>
    <w:rsid w:val="000B3B09"/>
    <w:rsid w:val="000B49DC"/>
    <w:rsid w:val="000B56AB"/>
    <w:rsid w:val="000B663C"/>
    <w:rsid w:val="000B7B55"/>
    <w:rsid w:val="000C052F"/>
    <w:rsid w:val="000C05F5"/>
    <w:rsid w:val="000C08E9"/>
    <w:rsid w:val="000C0A7A"/>
    <w:rsid w:val="000C123B"/>
    <w:rsid w:val="000C175F"/>
    <w:rsid w:val="000C19BD"/>
    <w:rsid w:val="000C1A8D"/>
    <w:rsid w:val="000C20BD"/>
    <w:rsid w:val="000C21AD"/>
    <w:rsid w:val="000C2C16"/>
    <w:rsid w:val="000C2E00"/>
    <w:rsid w:val="000C32BF"/>
    <w:rsid w:val="000C380A"/>
    <w:rsid w:val="000C3E5F"/>
    <w:rsid w:val="000C40ED"/>
    <w:rsid w:val="000C4324"/>
    <w:rsid w:val="000C5D14"/>
    <w:rsid w:val="000C6446"/>
    <w:rsid w:val="000C670A"/>
    <w:rsid w:val="000C7B49"/>
    <w:rsid w:val="000C7FA6"/>
    <w:rsid w:val="000C7FFC"/>
    <w:rsid w:val="000D017E"/>
    <w:rsid w:val="000D239E"/>
    <w:rsid w:val="000D294B"/>
    <w:rsid w:val="000D2A6B"/>
    <w:rsid w:val="000D2AC3"/>
    <w:rsid w:val="000D3590"/>
    <w:rsid w:val="000D4159"/>
    <w:rsid w:val="000D459E"/>
    <w:rsid w:val="000D4D3E"/>
    <w:rsid w:val="000D5774"/>
    <w:rsid w:val="000D5CAD"/>
    <w:rsid w:val="000D6597"/>
    <w:rsid w:val="000D76B8"/>
    <w:rsid w:val="000E071F"/>
    <w:rsid w:val="000E15DC"/>
    <w:rsid w:val="000E20A6"/>
    <w:rsid w:val="000E238A"/>
    <w:rsid w:val="000E2994"/>
    <w:rsid w:val="000E2DAE"/>
    <w:rsid w:val="000E31D5"/>
    <w:rsid w:val="000E320E"/>
    <w:rsid w:val="000E3CC6"/>
    <w:rsid w:val="000E3D71"/>
    <w:rsid w:val="000E42DE"/>
    <w:rsid w:val="000E4C1B"/>
    <w:rsid w:val="000E4F8C"/>
    <w:rsid w:val="000E5C58"/>
    <w:rsid w:val="000E5D51"/>
    <w:rsid w:val="000E5ED5"/>
    <w:rsid w:val="000E610F"/>
    <w:rsid w:val="000E611D"/>
    <w:rsid w:val="000E739A"/>
    <w:rsid w:val="000E7EB8"/>
    <w:rsid w:val="000E7F73"/>
    <w:rsid w:val="000F03F6"/>
    <w:rsid w:val="000F0A2E"/>
    <w:rsid w:val="000F104D"/>
    <w:rsid w:val="000F113C"/>
    <w:rsid w:val="000F1290"/>
    <w:rsid w:val="000F1778"/>
    <w:rsid w:val="000F1C1C"/>
    <w:rsid w:val="000F1CCF"/>
    <w:rsid w:val="000F2B66"/>
    <w:rsid w:val="000F2D6D"/>
    <w:rsid w:val="000F3C28"/>
    <w:rsid w:val="000F4088"/>
    <w:rsid w:val="000F4F96"/>
    <w:rsid w:val="000F5A07"/>
    <w:rsid w:val="000F68B7"/>
    <w:rsid w:val="001003FA"/>
    <w:rsid w:val="0010044D"/>
    <w:rsid w:val="0010051D"/>
    <w:rsid w:val="00100606"/>
    <w:rsid w:val="00100990"/>
    <w:rsid w:val="0010099D"/>
    <w:rsid w:val="00100BD1"/>
    <w:rsid w:val="00100D91"/>
    <w:rsid w:val="001011D5"/>
    <w:rsid w:val="00101E6A"/>
    <w:rsid w:val="00102F0D"/>
    <w:rsid w:val="00102F2B"/>
    <w:rsid w:val="0010312E"/>
    <w:rsid w:val="00103391"/>
    <w:rsid w:val="00103440"/>
    <w:rsid w:val="00103461"/>
    <w:rsid w:val="00103668"/>
    <w:rsid w:val="00104204"/>
    <w:rsid w:val="00104C11"/>
    <w:rsid w:val="00105071"/>
    <w:rsid w:val="00105707"/>
    <w:rsid w:val="00105BB9"/>
    <w:rsid w:val="00105C7B"/>
    <w:rsid w:val="00106B39"/>
    <w:rsid w:val="00110305"/>
    <w:rsid w:val="001103FF"/>
    <w:rsid w:val="00110909"/>
    <w:rsid w:val="001116F8"/>
    <w:rsid w:val="00111C8B"/>
    <w:rsid w:val="0011261C"/>
    <w:rsid w:val="00112A6A"/>
    <w:rsid w:val="00112ABD"/>
    <w:rsid w:val="0011358D"/>
    <w:rsid w:val="00113EEB"/>
    <w:rsid w:val="00114C63"/>
    <w:rsid w:val="00115429"/>
    <w:rsid w:val="0011575E"/>
    <w:rsid w:val="00115C30"/>
    <w:rsid w:val="00116179"/>
    <w:rsid w:val="00116BCA"/>
    <w:rsid w:val="00116D83"/>
    <w:rsid w:val="001208D4"/>
    <w:rsid w:val="00120DAD"/>
    <w:rsid w:val="0012102E"/>
    <w:rsid w:val="001219B0"/>
    <w:rsid w:val="00121BF7"/>
    <w:rsid w:val="00121E12"/>
    <w:rsid w:val="00122C50"/>
    <w:rsid w:val="00122CF4"/>
    <w:rsid w:val="00123680"/>
    <w:rsid w:val="00123693"/>
    <w:rsid w:val="001243BC"/>
    <w:rsid w:val="00124736"/>
    <w:rsid w:val="00124990"/>
    <w:rsid w:val="00124A63"/>
    <w:rsid w:val="00124F89"/>
    <w:rsid w:val="00124FB7"/>
    <w:rsid w:val="00125A7B"/>
    <w:rsid w:val="00125AF2"/>
    <w:rsid w:val="00125CCF"/>
    <w:rsid w:val="001260FD"/>
    <w:rsid w:val="00126D51"/>
    <w:rsid w:val="0012731E"/>
    <w:rsid w:val="0012744D"/>
    <w:rsid w:val="001274AB"/>
    <w:rsid w:val="00127D78"/>
    <w:rsid w:val="00127DCD"/>
    <w:rsid w:val="00130039"/>
    <w:rsid w:val="001304C0"/>
    <w:rsid w:val="001305E6"/>
    <w:rsid w:val="001305EC"/>
    <w:rsid w:val="00130BEE"/>
    <w:rsid w:val="001315F2"/>
    <w:rsid w:val="00132214"/>
    <w:rsid w:val="00132231"/>
    <w:rsid w:val="00133148"/>
    <w:rsid w:val="00133A1F"/>
    <w:rsid w:val="001342C0"/>
    <w:rsid w:val="00134694"/>
    <w:rsid w:val="00134FE4"/>
    <w:rsid w:val="0013520A"/>
    <w:rsid w:val="00135710"/>
    <w:rsid w:val="00135CCD"/>
    <w:rsid w:val="00136255"/>
    <w:rsid w:val="00136D43"/>
    <w:rsid w:val="0013709F"/>
    <w:rsid w:val="00137BE7"/>
    <w:rsid w:val="00137F60"/>
    <w:rsid w:val="0014004B"/>
    <w:rsid w:val="001400AB"/>
    <w:rsid w:val="00140584"/>
    <w:rsid w:val="00140A41"/>
    <w:rsid w:val="00141189"/>
    <w:rsid w:val="001414AC"/>
    <w:rsid w:val="001419CD"/>
    <w:rsid w:val="001419EE"/>
    <w:rsid w:val="00142000"/>
    <w:rsid w:val="00142B67"/>
    <w:rsid w:val="00142FE1"/>
    <w:rsid w:val="0014325E"/>
    <w:rsid w:val="00143845"/>
    <w:rsid w:val="00143DB3"/>
    <w:rsid w:val="00143E29"/>
    <w:rsid w:val="001441A4"/>
    <w:rsid w:val="001443B4"/>
    <w:rsid w:val="00144AB1"/>
    <w:rsid w:val="00144E73"/>
    <w:rsid w:val="0014670B"/>
    <w:rsid w:val="001468D3"/>
    <w:rsid w:val="00146BDF"/>
    <w:rsid w:val="00150295"/>
    <w:rsid w:val="001516EA"/>
    <w:rsid w:val="0015172D"/>
    <w:rsid w:val="0015394F"/>
    <w:rsid w:val="00153E25"/>
    <w:rsid w:val="00154505"/>
    <w:rsid w:val="00154B86"/>
    <w:rsid w:val="00154BF4"/>
    <w:rsid w:val="00155D25"/>
    <w:rsid w:val="001562A8"/>
    <w:rsid w:val="00156349"/>
    <w:rsid w:val="0015684D"/>
    <w:rsid w:val="00156C74"/>
    <w:rsid w:val="00156E90"/>
    <w:rsid w:val="00157D8E"/>
    <w:rsid w:val="00160549"/>
    <w:rsid w:val="00160602"/>
    <w:rsid w:val="001608E4"/>
    <w:rsid w:val="00160BBD"/>
    <w:rsid w:val="00160D9F"/>
    <w:rsid w:val="00160DA4"/>
    <w:rsid w:val="00162645"/>
    <w:rsid w:val="00163067"/>
    <w:rsid w:val="0016418C"/>
    <w:rsid w:val="00164870"/>
    <w:rsid w:val="001648FB"/>
    <w:rsid w:val="00164CC3"/>
    <w:rsid w:val="00164D3A"/>
    <w:rsid w:val="00164EBC"/>
    <w:rsid w:val="0016553F"/>
    <w:rsid w:val="00165573"/>
    <w:rsid w:val="00165577"/>
    <w:rsid w:val="0016584A"/>
    <w:rsid w:val="0016603C"/>
    <w:rsid w:val="00166516"/>
    <w:rsid w:val="00166820"/>
    <w:rsid w:val="00170173"/>
    <w:rsid w:val="00170558"/>
    <w:rsid w:val="001705DE"/>
    <w:rsid w:val="001706E2"/>
    <w:rsid w:val="00170CE1"/>
    <w:rsid w:val="00170D49"/>
    <w:rsid w:val="00171A80"/>
    <w:rsid w:val="001723DF"/>
    <w:rsid w:val="0017284B"/>
    <w:rsid w:val="00172A0F"/>
    <w:rsid w:val="0017326E"/>
    <w:rsid w:val="00174843"/>
    <w:rsid w:val="00174CAA"/>
    <w:rsid w:val="00174D48"/>
    <w:rsid w:val="00174F1B"/>
    <w:rsid w:val="00175089"/>
    <w:rsid w:val="00175687"/>
    <w:rsid w:val="00175B9C"/>
    <w:rsid w:val="00176D13"/>
    <w:rsid w:val="00176E68"/>
    <w:rsid w:val="001772A8"/>
    <w:rsid w:val="001776D5"/>
    <w:rsid w:val="001777C6"/>
    <w:rsid w:val="00177958"/>
    <w:rsid w:val="00177CD5"/>
    <w:rsid w:val="00180B4C"/>
    <w:rsid w:val="0018179A"/>
    <w:rsid w:val="001817D2"/>
    <w:rsid w:val="00181E1F"/>
    <w:rsid w:val="00181EF5"/>
    <w:rsid w:val="00181F1C"/>
    <w:rsid w:val="0018218A"/>
    <w:rsid w:val="00182912"/>
    <w:rsid w:val="00184086"/>
    <w:rsid w:val="001842A6"/>
    <w:rsid w:val="00184618"/>
    <w:rsid w:val="00184919"/>
    <w:rsid w:val="00184E7C"/>
    <w:rsid w:val="00185F3B"/>
    <w:rsid w:val="0018613B"/>
    <w:rsid w:val="001904A8"/>
    <w:rsid w:val="00191140"/>
    <w:rsid w:val="001916AA"/>
    <w:rsid w:val="001935E5"/>
    <w:rsid w:val="001937C4"/>
    <w:rsid w:val="00194118"/>
    <w:rsid w:val="00194866"/>
    <w:rsid w:val="00194F7C"/>
    <w:rsid w:val="001959DA"/>
    <w:rsid w:val="00197070"/>
    <w:rsid w:val="001979BA"/>
    <w:rsid w:val="001A009A"/>
    <w:rsid w:val="001A0186"/>
    <w:rsid w:val="001A0A05"/>
    <w:rsid w:val="001A1138"/>
    <w:rsid w:val="001A13FA"/>
    <w:rsid w:val="001A1732"/>
    <w:rsid w:val="001A20E8"/>
    <w:rsid w:val="001A2CE9"/>
    <w:rsid w:val="001A3153"/>
    <w:rsid w:val="001A3A05"/>
    <w:rsid w:val="001A3ADF"/>
    <w:rsid w:val="001A3E18"/>
    <w:rsid w:val="001A43DE"/>
    <w:rsid w:val="001A4748"/>
    <w:rsid w:val="001A570F"/>
    <w:rsid w:val="001A7EEF"/>
    <w:rsid w:val="001A7F1F"/>
    <w:rsid w:val="001B005B"/>
    <w:rsid w:val="001B1079"/>
    <w:rsid w:val="001B1976"/>
    <w:rsid w:val="001B2538"/>
    <w:rsid w:val="001B2A3F"/>
    <w:rsid w:val="001B2FAE"/>
    <w:rsid w:val="001B3448"/>
    <w:rsid w:val="001B3617"/>
    <w:rsid w:val="001B3DA3"/>
    <w:rsid w:val="001B4796"/>
    <w:rsid w:val="001B4A0C"/>
    <w:rsid w:val="001B53DE"/>
    <w:rsid w:val="001B6423"/>
    <w:rsid w:val="001B64E4"/>
    <w:rsid w:val="001B7184"/>
    <w:rsid w:val="001B7FE6"/>
    <w:rsid w:val="001C11C5"/>
    <w:rsid w:val="001C2C97"/>
    <w:rsid w:val="001C2E71"/>
    <w:rsid w:val="001C2FA4"/>
    <w:rsid w:val="001C3BD5"/>
    <w:rsid w:val="001C3F32"/>
    <w:rsid w:val="001C41C8"/>
    <w:rsid w:val="001C48B6"/>
    <w:rsid w:val="001C4C04"/>
    <w:rsid w:val="001C501A"/>
    <w:rsid w:val="001C57FF"/>
    <w:rsid w:val="001C59C0"/>
    <w:rsid w:val="001C5FEE"/>
    <w:rsid w:val="001C6079"/>
    <w:rsid w:val="001C694F"/>
    <w:rsid w:val="001C6C9C"/>
    <w:rsid w:val="001C7098"/>
    <w:rsid w:val="001C70DB"/>
    <w:rsid w:val="001C721E"/>
    <w:rsid w:val="001C72CA"/>
    <w:rsid w:val="001D1172"/>
    <w:rsid w:val="001D21DD"/>
    <w:rsid w:val="001D288E"/>
    <w:rsid w:val="001D28CC"/>
    <w:rsid w:val="001D2907"/>
    <w:rsid w:val="001D2C58"/>
    <w:rsid w:val="001D3305"/>
    <w:rsid w:val="001D3368"/>
    <w:rsid w:val="001D3524"/>
    <w:rsid w:val="001D3951"/>
    <w:rsid w:val="001D3BA3"/>
    <w:rsid w:val="001D3ED8"/>
    <w:rsid w:val="001D4665"/>
    <w:rsid w:val="001D4741"/>
    <w:rsid w:val="001D4EF3"/>
    <w:rsid w:val="001D557C"/>
    <w:rsid w:val="001D6554"/>
    <w:rsid w:val="001D6EE5"/>
    <w:rsid w:val="001D7B52"/>
    <w:rsid w:val="001E053E"/>
    <w:rsid w:val="001E093F"/>
    <w:rsid w:val="001E1335"/>
    <w:rsid w:val="001E137B"/>
    <w:rsid w:val="001E1D6B"/>
    <w:rsid w:val="001E1E14"/>
    <w:rsid w:val="001E204B"/>
    <w:rsid w:val="001E2495"/>
    <w:rsid w:val="001E2579"/>
    <w:rsid w:val="001E2E97"/>
    <w:rsid w:val="001E3AAF"/>
    <w:rsid w:val="001E40D3"/>
    <w:rsid w:val="001E4EA2"/>
    <w:rsid w:val="001E52DF"/>
    <w:rsid w:val="001E60BA"/>
    <w:rsid w:val="001E702D"/>
    <w:rsid w:val="001E722B"/>
    <w:rsid w:val="001E7281"/>
    <w:rsid w:val="001E7948"/>
    <w:rsid w:val="001E7CE4"/>
    <w:rsid w:val="001F0A6E"/>
    <w:rsid w:val="001F0D23"/>
    <w:rsid w:val="001F0E4E"/>
    <w:rsid w:val="001F28BE"/>
    <w:rsid w:val="001F39FA"/>
    <w:rsid w:val="001F3E39"/>
    <w:rsid w:val="001F4655"/>
    <w:rsid w:val="001F4C3C"/>
    <w:rsid w:val="001F5154"/>
    <w:rsid w:val="001F66DD"/>
    <w:rsid w:val="001F6A1C"/>
    <w:rsid w:val="001F6AED"/>
    <w:rsid w:val="001F6C44"/>
    <w:rsid w:val="00200097"/>
    <w:rsid w:val="0020019F"/>
    <w:rsid w:val="00200A4B"/>
    <w:rsid w:val="002018CC"/>
    <w:rsid w:val="00201BC1"/>
    <w:rsid w:val="00201F24"/>
    <w:rsid w:val="00202234"/>
    <w:rsid w:val="00202A04"/>
    <w:rsid w:val="00202BFE"/>
    <w:rsid w:val="00202DBE"/>
    <w:rsid w:val="00203BD2"/>
    <w:rsid w:val="00205034"/>
    <w:rsid w:val="00205197"/>
    <w:rsid w:val="0020593D"/>
    <w:rsid w:val="002059A3"/>
    <w:rsid w:val="002059AC"/>
    <w:rsid w:val="00205B37"/>
    <w:rsid w:val="00205D29"/>
    <w:rsid w:val="00205F6E"/>
    <w:rsid w:val="00206083"/>
    <w:rsid w:val="00206118"/>
    <w:rsid w:val="00206480"/>
    <w:rsid w:val="00207B07"/>
    <w:rsid w:val="00207B98"/>
    <w:rsid w:val="00210001"/>
    <w:rsid w:val="00210338"/>
    <w:rsid w:val="002105DC"/>
    <w:rsid w:val="00210B04"/>
    <w:rsid w:val="0021106D"/>
    <w:rsid w:val="0021162B"/>
    <w:rsid w:val="00211C19"/>
    <w:rsid w:val="00211F6A"/>
    <w:rsid w:val="00212535"/>
    <w:rsid w:val="00213E2F"/>
    <w:rsid w:val="00213E32"/>
    <w:rsid w:val="00214276"/>
    <w:rsid w:val="00216492"/>
    <w:rsid w:val="0021698A"/>
    <w:rsid w:val="00216AA5"/>
    <w:rsid w:val="00220307"/>
    <w:rsid w:val="00220365"/>
    <w:rsid w:val="00220D79"/>
    <w:rsid w:val="00220FFE"/>
    <w:rsid w:val="00221BA5"/>
    <w:rsid w:val="002226F5"/>
    <w:rsid w:val="00222980"/>
    <w:rsid w:val="0022333F"/>
    <w:rsid w:val="00223621"/>
    <w:rsid w:val="002241A2"/>
    <w:rsid w:val="00225EC5"/>
    <w:rsid w:val="00226061"/>
    <w:rsid w:val="0022617E"/>
    <w:rsid w:val="00226320"/>
    <w:rsid w:val="002267BC"/>
    <w:rsid w:val="002273DE"/>
    <w:rsid w:val="00227861"/>
    <w:rsid w:val="00227F96"/>
    <w:rsid w:val="00230C82"/>
    <w:rsid w:val="00231E9C"/>
    <w:rsid w:val="002322DE"/>
    <w:rsid w:val="0023260A"/>
    <w:rsid w:val="00232DDE"/>
    <w:rsid w:val="00232E32"/>
    <w:rsid w:val="002333D7"/>
    <w:rsid w:val="002345B4"/>
    <w:rsid w:val="00235187"/>
    <w:rsid w:val="00236150"/>
    <w:rsid w:val="00236166"/>
    <w:rsid w:val="00236EF6"/>
    <w:rsid w:val="00240B17"/>
    <w:rsid w:val="00240E5B"/>
    <w:rsid w:val="00241680"/>
    <w:rsid w:val="00241D78"/>
    <w:rsid w:val="00241DD3"/>
    <w:rsid w:val="002430F2"/>
    <w:rsid w:val="0024516A"/>
    <w:rsid w:val="00245337"/>
    <w:rsid w:val="00245C2C"/>
    <w:rsid w:val="002463C0"/>
    <w:rsid w:val="002463FA"/>
    <w:rsid w:val="00246DAE"/>
    <w:rsid w:val="00250C01"/>
    <w:rsid w:val="002521DC"/>
    <w:rsid w:val="00252859"/>
    <w:rsid w:val="00253319"/>
    <w:rsid w:val="002538B4"/>
    <w:rsid w:val="002538E3"/>
    <w:rsid w:val="00253C18"/>
    <w:rsid w:val="00253EDB"/>
    <w:rsid w:val="00255593"/>
    <w:rsid w:val="00255907"/>
    <w:rsid w:val="0025592E"/>
    <w:rsid w:val="00255B96"/>
    <w:rsid w:val="00255C24"/>
    <w:rsid w:val="002568AB"/>
    <w:rsid w:val="00256D88"/>
    <w:rsid w:val="00257354"/>
    <w:rsid w:val="002573FE"/>
    <w:rsid w:val="002574DA"/>
    <w:rsid w:val="00257699"/>
    <w:rsid w:val="00257DB8"/>
    <w:rsid w:val="0026009E"/>
    <w:rsid w:val="0026065F"/>
    <w:rsid w:val="00260802"/>
    <w:rsid w:val="00261723"/>
    <w:rsid w:val="002617C8"/>
    <w:rsid w:val="002617F3"/>
    <w:rsid w:val="00261925"/>
    <w:rsid w:val="00261A38"/>
    <w:rsid w:val="002632D7"/>
    <w:rsid w:val="0026386A"/>
    <w:rsid w:val="00263A2E"/>
    <w:rsid w:val="0026417F"/>
    <w:rsid w:val="0026552C"/>
    <w:rsid w:val="002656A2"/>
    <w:rsid w:val="00265B35"/>
    <w:rsid w:val="00265F07"/>
    <w:rsid w:val="00265FB6"/>
    <w:rsid w:val="00267125"/>
    <w:rsid w:val="00267178"/>
    <w:rsid w:val="00267993"/>
    <w:rsid w:val="00267B22"/>
    <w:rsid w:val="0027097C"/>
    <w:rsid w:val="002711B5"/>
    <w:rsid w:val="00271CB6"/>
    <w:rsid w:val="002722EA"/>
    <w:rsid w:val="0027248A"/>
    <w:rsid w:val="00272E2D"/>
    <w:rsid w:val="0027301A"/>
    <w:rsid w:val="002735FF"/>
    <w:rsid w:val="00273748"/>
    <w:rsid w:val="00273809"/>
    <w:rsid w:val="0027381F"/>
    <w:rsid w:val="002744AA"/>
    <w:rsid w:val="00274FAF"/>
    <w:rsid w:val="00276ECC"/>
    <w:rsid w:val="00277FA1"/>
    <w:rsid w:val="00280846"/>
    <w:rsid w:val="00281E5E"/>
    <w:rsid w:val="002821A0"/>
    <w:rsid w:val="00282AC5"/>
    <w:rsid w:val="00282DB1"/>
    <w:rsid w:val="00283BFE"/>
    <w:rsid w:val="00283D51"/>
    <w:rsid w:val="002840F4"/>
    <w:rsid w:val="0028552D"/>
    <w:rsid w:val="00285733"/>
    <w:rsid w:val="00285983"/>
    <w:rsid w:val="00286AD9"/>
    <w:rsid w:val="00286AF4"/>
    <w:rsid w:val="0028765E"/>
    <w:rsid w:val="0028769B"/>
    <w:rsid w:val="00287BB2"/>
    <w:rsid w:val="00287D22"/>
    <w:rsid w:val="00290164"/>
    <w:rsid w:val="0029037D"/>
    <w:rsid w:val="002906AC"/>
    <w:rsid w:val="00290D32"/>
    <w:rsid w:val="002911C7"/>
    <w:rsid w:val="00291936"/>
    <w:rsid w:val="00291A77"/>
    <w:rsid w:val="00291ABA"/>
    <w:rsid w:val="00291AC3"/>
    <w:rsid w:val="00292198"/>
    <w:rsid w:val="002923A3"/>
    <w:rsid w:val="0029266A"/>
    <w:rsid w:val="002926AC"/>
    <w:rsid w:val="002927E7"/>
    <w:rsid w:val="00292A58"/>
    <w:rsid w:val="002931C6"/>
    <w:rsid w:val="0029332D"/>
    <w:rsid w:val="002937D4"/>
    <w:rsid w:val="00293AE8"/>
    <w:rsid w:val="00293D30"/>
    <w:rsid w:val="00293FFC"/>
    <w:rsid w:val="00294348"/>
    <w:rsid w:val="00294666"/>
    <w:rsid w:val="00294C1A"/>
    <w:rsid w:val="00294F3F"/>
    <w:rsid w:val="002950EF"/>
    <w:rsid w:val="00295EB3"/>
    <w:rsid w:val="002961D6"/>
    <w:rsid w:val="00296F0D"/>
    <w:rsid w:val="00297E77"/>
    <w:rsid w:val="002A046D"/>
    <w:rsid w:val="002A0D02"/>
    <w:rsid w:val="002A1164"/>
    <w:rsid w:val="002A127F"/>
    <w:rsid w:val="002A17C6"/>
    <w:rsid w:val="002A18C1"/>
    <w:rsid w:val="002A19C7"/>
    <w:rsid w:val="002A1D8D"/>
    <w:rsid w:val="002A2822"/>
    <w:rsid w:val="002A3A9F"/>
    <w:rsid w:val="002A3D1E"/>
    <w:rsid w:val="002A4265"/>
    <w:rsid w:val="002A50DF"/>
    <w:rsid w:val="002A51E3"/>
    <w:rsid w:val="002A566E"/>
    <w:rsid w:val="002A5B83"/>
    <w:rsid w:val="002A611E"/>
    <w:rsid w:val="002A7034"/>
    <w:rsid w:val="002A7E55"/>
    <w:rsid w:val="002B0A65"/>
    <w:rsid w:val="002B0CB2"/>
    <w:rsid w:val="002B0CF8"/>
    <w:rsid w:val="002B138E"/>
    <w:rsid w:val="002B1A68"/>
    <w:rsid w:val="002B210B"/>
    <w:rsid w:val="002B2A87"/>
    <w:rsid w:val="002B2E88"/>
    <w:rsid w:val="002B2EE9"/>
    <w:rsid w:val="002B34DB"/>
    <w:rsid w:val="002B39B4"/>
    <w:rsid w:val="002B3ACD"/>
    <w:rsid w:val="002B3F95"/>
    <w:rsid w:val="002B50AB"/>
    <w:rsid w:val="002B5E72"/>
    <w:rsid w:val="002B60CC"/>
    <w:rsid w:val="002B7727"/>
    <w:rsid w:val="002B7EB0"/>
    <w:rsid w:val="002C006A"/>
    <w:rsid w:val="002C05A1"/>
    <w:rsid w:val="002C1258"/>
    <w:rsid w:val="002C17A8"/>
    <w:rsid w:val="002C2912"/>
    <w:rsid w:val="002C2C44"/>
    <w:rsid w:val="002C4E86"/>
    <w:rsid w:val="002C54C1"/>
    <w:rsid w:val="002C5E97"/>
    <w:rsid w:val="002C6278"/>
    <w:rsid w:val="002C661C"/>
    <w:rsid w:val="002C6793"/>
    <w:rsid w:val="002C6ABC"/>
    <w:rsid w:val="002C72B3"/>
    <w:rsid w:val="002C78B4"/>
    <w:rsid w:val="002C7B23"/>
    <w:rsid w:val="002D04FB"/>
    <w:rsid w:val="002D07BF"/>
    <w:rsid w:val="002D14AB"/>
    <w:rsid w:val="002D1B50"/>
    <w:rsid w:val="002D21D8"/>
    <w:rsid w:val="002D5122"/>
    <w:rsid w:val="002D5AAD"/>
    <w:rsid w:val="002D5CA9"/>
    <w:rsid w:val="002D6984"/>
    <w:rsid w:val="002D6BF6"/>
    <w:rsid w:val="002D6CFB"/>
    <w:rsid w:val="002D6DBE"/>
    <w:rsid w:val="002D78B4"/>
    <w:rsid w:val="002D7C8E"/>
    <w:rsid w:val="002D7D30"/>
    <w:rsid w:val="002E1455"/>
    <w:rsid w:val="002E15A7"/>
    <w:rsid w:val="002E160F"/>
    <w:rsid w:val="002E1AB5"/>
    <w:rsid w:val="002E1EE8"/>
    <w:rsid w:val="002E2016"/>
    <w:rsid w:val="002E2074"/>
    <w:rsid w:val="002E276E"/>
    <w:rsid w:val="002E2B74"/>
    <w:rsid w:val="002E2FFE"/>
    <w:rsid w:val="002E3A34"/>
    <w:rsid w:val="002E3B9D"/>
    <w:rsid w:val="002E3EEA"/>
    <w:rsid w:val="002E3F91"/>
    <w:rsid w:val="002E40C5"/>
    <w:rsid w:val="002E4709"/>
    <w:rsid w:val="002E480D"/>
    <w:rsid w:val="002E5386"/>
    <w:rsid w:val="002E544D"/>
    <w:rsid w:val="002E5F6B"/>
    <w:rsid w:val="002E60B3"/>
    <w:rsid w:val="002E6499"/>
    <w:rsid w:val="002E649F"/>
    <w:rsid w:val="002E6DA0"/>
    <w:rsid w:val="002E7459"/>
    <w:rsid w:val="002E7544"/>
    <w:rsid w:val="002E7C0B"/>
    <w:rsid w:val="002E7F19"/>
    <w:rsid w:val="002F084D"/>
    <w:rsid w:val="002F0A9A"/>
    <w:rsid w:val="002F0D0C"/>
    <w:rsid w:val="002F1CE6"/>
    <w:rsid w:val="002F1DAD"/>
    <w:rsid w:val="002F308B"/>
    <w:rsid w:val="002F3699"/>
    <w:rsid w:val="002F3A33"/>
    <w:rsid w:val="002F3B04"/>
    <w:rsid w:val="002F4811"/>
    <w:rsid w:val="002F48A7"/>
    <w:rsid w:val="002F6672"/>
    <w:rsid w:val="002F6A58"/>
    <w:rsid w:val="002F70BE"/>
    <w:rsid w:val="002F717F"/>
    <w:rsid w:val="002F7EB1"/>
    <w:rsid w:val="003015E9"/>
    <w:rsid w:val="00301CAE"/>
    <w:rsid w:val="00302138"/>
    <w:rsid w:val="00302A6E"/>
    <w:rsid w:val="00303864"/>
    <w:rsid w:val="00303DF2"/>
    <w:rsid w:val="00304AEA"/>
    <w:rsid w:val="00304B56"/>
    <w:rsid w:val="003051D8"/>
    <w:rsid w:val="00305F81"/>
    <w:rsid w:val="00307DBE"/>
    <w:rsid w:val="003105D9"/>
    <w:rsid w:val="003109E1"/>
    <w:rsid w:val="00310B4A"/>
    <w:rsid w:val="00311D0A"/>
    <w:rsid w:val="00313147"/>
    <w:rsid w:val="0031358C"/>
    <w:rsid w:val="00313B45"/>
    <w:rsid w:val="00313E32"/>
    <w:rsid w:val="003141E8"/>
    <w:rsid w:val="00314264"/>
    <w:rsid w:val="00314319"/>
    <w:rsid w:val="00314CA9"/>
    <w:rsid w:val="00314CE1"/>
    <w:rsid w:val="003156BC"/>
    <w:rsid w:val="00315A92"/>
    <w:rsid w:val="00315CA8"/>
    <w:rsid w:val="00316D00"/>
    <w:rsid w:val="0031715D"/>
    <w:rsid w:val="00320129"/>
    <w:rsid w:val="00320345"/>
    <w:rsid w:val="0032192E"/>
    <w:rsid w:val="00321A1D"/>
    <w:rsid w:val="00322A3E"/>
    <w:rsid w:val="003238C3"/>
    <w:rsid w:val="00323E6D"/>
    <w:rsid w:val="0032434F"/>
    <w:rsid w:val="00324781"/>
    <w:rsid w:val="00324BCD"/>
    <w:rsid w:val="00324F30"/>
    <w:rsid w:val="00325023"/>
    <w:rsid w:val="0032533F"/>
    <w:rsid w:val="0032584E"/>
    <w:rsid w:val="00325FD8"/>
    <w:rsid w:val="003265B9"/>
    <w:rsid w:val="003265FC"/>
    <w:rsid w:val="003266C6"/>
    <w:rsid w:val="00327232"/>
    <w:rsid w:val="00327DD2"/>
    <w:rsid w:val="00330864"/>
    <w:rsid w:val="0033103B"/>
    <w:rsid w:val="003310F0"/>
    <w:rsid w:val="00331182"/>
    <w:rsid w:val="00332AB2"/>
    <w:rsid w:val="00332C60"/>
    <w:rsid w:val="003330C9"/>
    <w:rsid w:val="00333B87"/>
    <w:rsid w:val="00333D81"/>
    <w:rsid w:val="003342E1"/>
    <w:rsid w:val="003343F8"/>
    <w:rsid w:val="00335189"/>
    <w:rsid w:val="0033550F"/>
    <w:rsid w:val="0033678D"/>
    <w:rsid w:val="00337355"/>
    <w:rsid w:val="003373DB"/>
    <w:rsid w:val="0033777C"/>
    <w:rsid w:val="0033795C"/>
    <w:rsid w:val="0034018E"/>
    <w:rsid w:val="00340192"/>
    <w:rsid w:val="0034062D"/>
    <w:rsid w:val="00340692"/>
    <w:rsid w:val="00340EE0"/>
    <w:rsid w:val="00340FFA"/>
    <w:rsid w:val="003412B1"/>
    <w:rsid w:val="003415B6"/>
    <w:rsid w:val="00341B71"/>
    <w:rsid w:val="00342322"/>
    <w:rsid w:val="003426BF"/>
    <w:rsid w:val="00342A21"/>
    <w:rsid w:val="00342AA1"/>
    <w:rsid w:val="00342CB9"/>
    <w:rsid w:val="00343032"/>
    <w:rsid w:val="00343533"/>
    <w:rsid w:val="00343A5B"/>
    <w:rsid w:val="00343ADA"/>
    <w:rsid w:val="00343C3E"/>
    <w:rsid w:val="00343C73"/>
    <w:rsid w:val="00343DE8"/>
    <w:rsid w:val="00343FE5"/>
    <w:rsid w:val="00344637"/>
    <w:rsid w:val="00344BEF"/>
    <w:rsid w:val="00344C69"/>
    <w:rsid w:val="00344F82"/>
    <w:rsid w:val="00345AA4"/>
    <w:rsid w:val="003466A3"/>
    <w:rsid w:val="00346C68"/>
    <w:rsid w:val="0034712C"/>
    <w:rsid w:val="0034750F"/>
    <w:rsid w:val="00347598"/>
    <w:rsid w:val="0034783E"/>
    <w:rsid w:val="00350615"/>
    <w:rsid w:val="00350BED"/>
    <w:rsid w:val="00350E1F"/>
    <w:rsid w:val="00352541"/>
    <w:rsid w:val="003546B6"/>
    <w:rsid w:val="00354B78"/>
    <w:rsid w:val="00355EDF"/>
    <w:rsid w:val="0035658A"/>
    <w:rsid w:val="00357ADD"/>
    <w:rsid w:val="00357DC7"/>
    <w:rsid w:val="00360444"/>
    <w:rsid w:val="00360501"/>
    <w:rsid w:val="0036051A"/>
    <w:rsid w:val="003605F6"/>
    <w:rsid w:val="00361551"/>
    <w:rsid w:val="00362847"/>
    <w:rsid w:val="003629E4"/>
    <w:rsid w:val="003639AA"/>
    <w:rsid w:val="00363E13"/>
    <w:rsid w:val="00364141"/>
    <w:rsid w:val="003648BA"/>
    <w:rsid w:val="00364911"/>
    <w:rsid w:val="00364F4B"/>
    <w:rsid w:val="00365C7D"/>
    <w:rsid w:val="00365F02"/>
    <w:rsid w:val="003664F7"/>
    <w:rsid w:val="00366705"/>
    <w:rsid w:val="0036700A"/>
    <w:rsid w:val="003671ED"/>
    <w:rsid w:val="00367D72"/>
    <w:rsid w:val="00367EF6"/>
    <w:rsid w:val="00370241"/>
    <w:rsid w:val="00370FE8"/>
    <w:rsid w:val="0037125D"/>
    <w:rsid w:val="003716C9"/>
    <w:rsid w:val="00371E7E"/>
    <w:rsid w:val="00371EF6"/>
    <w:rsid w:val="00372512"/>
    <w:rsid w:val="00373F2A"/>
    <w:rsid w:val="00374B6B"/>
    <w:rsid w:val="00374D92"/>
    <w:rsid w:val="003751AD"/>
    <w:rsid w:val="00376236"/>
    <w:rsid w:val="00376A71"/>
    <w:rsid w:val="00377222"/>
    <w:rsid w:val="003778BE"/>
    <w:rsid w:val="003779A2"/>
    <w:rsid w:val="003800AF"/>
    <w:rsid w:val="0038139C"/>
    <w:rsid w:val="00381E84"/>
    <w:rsid w:val="00382255"/>
    <w:rsid w:val="003823E1"/>
    <w:rsid w:val="0038245E"/>
    <w:rsid w:val="00382798"/>
    <w:rsid w:val="00383436"/>
    <w:rsid w:val="00383CAA"/>
    <w:rsid w:val="003842E9"/>
    <w:rsid w:val="00384CB4"/>
    <w:rsid w:val="00384DBB"/>
    <w:rsid w:val="003859E2"/>
    <w:rsid w:val="00385B97"/>
    <w:rsid w:val="00386157"/>
    <w:rsid w:val="00386912"/>
    <w:rsid w:val="00386AAC"/>
    <w:rsid w:val="00386ADE"/>
    <w:rsid w:val="00386C8D"/>
    <w:rsid w:val="00390D0A"/>
    <w:rsid w:val="00390F03"/>
    <w:rsid w:val="003911FA"/>
    <w:rsid w:val="00391AB2"/>
    <w:rsid w:val="00391E14"/>
    <w:rsid w:val="003936AA"/>
    <w:rsid w:val="0039373E"/>
    <w:rsid w:val="00393C0E"/>
    <w:rsid w:val="003945AA"/>
    <w:rsid w:val="00394F4F"/>
    <w:rsid w:val="0039545C"/>
    <w:rsid w:val="003959F6"/>
    <w:rsid w:val="003963D1"/>
    <w:rsid w:val="00396DE4"/>
    <w:rsid w:val="00396E8A"/>
    <w:rsid w:val="003979FF"/>
    <w:rsid w:val="003A05B0"/>
    <w:rsid w:val="003A0AD2"/>
    <w:rsid w:val="003A0D0D"/>
    <w:rsid w:val="003A1ED1"/>
    <w:rsid w:val="003A2584"/>
    <w:rsid w:val="003A2654"/>
    <w:rsid w:val="003A29A9"/>
    <w:rsid w:val="003A2D48"/>
    <w:rsid w:val="003A2FDC"/>
    <w:rsid w:val="003A3116"/>
    <w:rsid w:val="003A337E"/>
    <w:rsid w:val="003A3C30"/>
    <w:rsid w:val="003A3FB0"/>
    <w:rsid w:val="003A44C6"/>
    <w:rsid w:val="003A4E63"/>
    <w:rsid w:val="003A5367"/>
    <w:rsid w:val="003A54A7"/>
    <w:rsid w:val="003A71A0"/>
    <w:rsid w:val="003A728F"/>
    <w:rsid w:val="003A73C1"/>
    <w:rsid w:val="003A7599"/>
    <w:rsid w:val="003A79B2"/>
    <w:rsid w:val="003A7B29"/>
    <w:rsid w:val="003B01B6"/>
    <w:rsid w:val="003B01FD"/>
    <w:rsid w:val="003B09A5"/>
    <w:rsid w:val="003B0A07"/>
    <w:rsid w:val="003B0D27"/>
    <w:rsid w:val="003B2188"/>
    <w:rsid w:val="003B219B"/>
    <w:rsid w:val="003B2B65"/>
    <w:rsid w:val="003B32C1"/>
    <w:rsid w:val="003B3A4B"/>
    <w:rsid w:val="003B3CD9"/>
    <w:rsid w:val="003B3F08"/>
    <w:rsid w:val="003B479C"/>
    <w:rsid w:val="003B47AE"/>
    <w:rsid w:val="003B48C0"/>
    <w:rsid w:val="003B55DE"/>
    <w:rsid w:val="003B5DF2"/>
    <w:rsid w:val="003B6D97"/>
    <w:rsid w:val="003B7226"/>
    <w:rsid w:val="003B74E1"/>
    <w:rsid w:val="003B791E"/>
    <w:rsid w:val="003B7EA4"/>
    <w:rsid w:val="003C0AA6"/>
    <w:rsid w:val="003C1379"/>
    <w:rsid w:val="003C181E"/>
    <w:rsid w:val="003C2524"/>
    <w:rsid w:val="003C2A40"/>
    <w:rsid w:val="003C493E"/>
    <w:rsid w:val="003C4C35"/>
    <w:rsid w:val="003C502C"/>
    <w:rsid w:val="003C5CFB"/>
    <w:rsid w:val="003C5E76"/>
    <w:rsid w:val="003C609E"/>
    <w:rsid w:val="003C6275"/>
    <w:rsid w:val="003C62F2"/>
    <w:rsid w:val="003C65E9"/>
    <w:rsid w:val="003C6615"/>
    <w:rsid w:val="003C674E"/>
    <w:rsid w:val="003C6AD6"/>
    <w:rsid w:val="003C6CE4"/>
    <w:rsid w:val="003C709C"/>
    <w:rsid w:val="003C7BCB"/>
    <w:rsid w:val="003D0233"/>
    <w:rsid w:val="003D023E"/>
    <w:rsid w:val="003D084B"/>
    <w:rsid w:val="003D1078"/>
    <w:rsid w:val="003D129F"/>
    <w:rsid w:val="003D2C66"/>
    <w:rsid w:val="003D4284"/>
    <w:rsid w:val="003D4382"/>
    <w:rsid w:val="003D43E5"/>
    <w:rsid w:val="003D47AF"/>
    <w:rsid w:val="003D4C30"/>
    <w:rsid w:val="003D5314"/>
    <w:rsid w:val="003D57A2"/>
    <w:rsid w:val="003D584E"/>
    <w:rsid w:val="003D6109"/>
    <w:rsid w:val="003D6C15"/>
    <w:rsid w:val="003D6D9F"/>
    <w:rsid w:val="003D717C"/>
    <w:rsid w:val="003D729D"/>
    <w:rsid w:val="003D7493"/>
    <w:rsid w:val="003D7BC9"/>
    <w:rsid w:val="003E036D"/>
    <w:rsid w:val="003E0F62"/>
    <w:rsid w:val="003E1085"/>
    <w:rsid w:val="003E26F1"/>
    <w:rsid w:val="003E4181"/>
    <w:rsid w:val="003E4719"/>
    <w:rsid w:val="003E4927"/>
    <w:rsid w:val="003E4D76"/>
    <w:rsid w:val="003E5379"/>
    <w:rsid w:val="003E55B1"/>
    <w:rsid w:val="003E5730"/>
    <w:rsid w:val="003E6D56"/>
    <w:rsid w:val="003E6E03"/>
    <w:rsid w:val="003E74B0"/>
    <w:rsid w:val="003E7DE1"/>
    <w:rsid w:val="003F004A"/>
    <w:rsid w:val="003F048E"/>
    <w:rsid w:val="003F092F"/>
    <w:rsid w:val="003F0AE3"/>
    <w:rsid w:val="003F1437"/>
    <w:rsid w:val="003F185C"/>
    <w:rsid w:val="003F1DD8"/>
    <w:rsid w:val="003F2446"/>
    <w:rsid w:val="003F2479"/>
    <w:rsid w:val="003F2D4E"/>
    <w:rsid w:val="003F305B"/>
    <w:rsid w:val="003F3197"/>
    <w:rsid w:val="003F367F"/>
    <w:rsid w:val="003F36A3"/>
    <w:rsid w:val="003F3A4A"/>
    <w:rsid w:val="003F5CD4"/>
    <w:rsid w:val="003F675F"/>
    <w:rsid w:val="003F6883"/>
    <w:rsid w:val="003F6C4D"/>
    <w:rsid w:val="003F6E6A"/>
    <w:rsid w:val="003F6F05"/>
    <w:rsid w:val="003F7C89"/>
    <w:rsid w:val="00400200"/>
    <w:rsid w:val="004011D9"/>
    <w:rsid w:val="00401A9B"/>
    <w:rsid w:val="004021C4"/>
    <w:rsid w:val="004021DF"/>
    <w:rsid w:val="004036E0"/>
    <w:rsid w:val="004037DD"/>
    <w:rsid w:val="00403EDC"/>
    <w:rsid w:val="00404065"/>
    <w:rsid w:val="0040443F"/>
    <w:rsid w:val="004053E1"/>
    <w:rsid w:val="004055C9"/>
    <w:rsid w:val="00405763"/>
    <w:rsid w:val="00406952"/>
    <w:rsid w:val="00407603"/>
    <w:rsid w:val="004076F7"/>
    <w:rsid w:val="00407F1C"/>
    <w:rsid w:val="004119BA"/>
    <w:rsid w:val="004122ED"/>
    <w:rsid w:val="0041257D"/>
    <w:rsid w:val="00412C7A"/>
    <w:rsid w:val="00413089"/>
    <w:rsid w:val="004130BD"/>
    <w:rsid w:val="00413DFC"/>
    <w:rsid w:val="0041402E"/>
    <w:rsid w:val="00414DDA"/>
    <w:rsid w:val="00414DF1"/>
    <w:rsid w:val="00414E9B"/>
    <w:rsid w:val="0041506F"/>
    <w:rsid w:val="00415D0B"/>
    <w:rsid w:val="00415F27"/>
    <w:rsid w:val="00416A59"/>
    <w:rsid w:val="00416D8E"/>
    <w:rsid w:val="00416EE0"/>
    <w:rsid w:val="004170DD"/>
    <w:rsid w:val="004175F8"/>
    <w:rsid w:val="0041775A"/>
    <w:rsid w:val="00417CA8"/>
    <w:rsid w:val="00420140"/>
    <w:rsid w:val="0042021B"/>
    <w:rsid w:val="004202BA"/>
    <w:rsid w:val="0042080B"/>
    <w:rsid w:val="00421408"/>
    <w:rsid w:val="0042190C"/>
    <w:rsid w:val="00421E20"/>
    <w:rsid w:val="00422721"/>
    <w:rsid w:val="00422A84"/>
    <w:rsid w:val="004230DE"/>
    <w:rsid w:val="00423B4A"/>
    <w:rsid w:val="00423F44"/>
    <w:rsid w:val="004246E7"/>
    <w:rsid w:val="00424EA3"/>
    <w:rsid w:val="00425359"/>
    <w:rsid w:val="00425856"/>
    <w:rsid w:val="00425E90"/>
    <w:rsid w:val="00425F30"/>
    <w:rsid w:val="00426BA6"/>
    <w:rsid w:val="00427410"/>
    <w:rsid w:val="00427990"/>
    <w:rsid w:val="00427A6C"/>
    <w:rsid w:val="004307A2"/>
    <w:rsid w:val="00430FD9"/>
    <w:rsid w:val="00430FDB"/>
    <w:rsid w:val="00431129"/>
    <w:rsid w:val="00431629"/>
    <w:rsid w:val="004316D7"/>
    <w:rsid w:val="00431740"/>
    <w:rsid w:val="00431B71"/>
    <w:rsid w:val="00431C55"/>
    <w:rsid w:val="00431EDA"/>
    <w:rsid w:val="00431F33"/>
    <w:rsid w:val="0043231C"/>
    <w:rsid w:val="00432470"/>
    <w:rsid w:val="00432837"/>
    <w:rsid w:val="00432C72"/>
    <w:rsid w:val="00433207"/>
    <w:rsid w:val="0043396E"/>
    <w:rsid w:val="00433A09"/>
    <w:rsid w:val="004350B5"/>
    <w:rsid w:val="00435447"/>
    <w:rsid w:val="00435546"/>
    <w:rsid w:val="00435EA4"/>
    <w:rsid w:val="00435EDE"/>
    <w:rsid w:val="004370AA"/>
    <w:rsid w:val="00440D8A"/>
    <w:rsid w:val="00441A6B"/>
    <w:rsid w:val="00441EA1"/>
    <w:rsid w:val="0044294C"/>
    <w:rsid w:val="00443B3B"/>
    <w:rsid w:val="00443D53"/>
    <w:rsid w:val="00443E2F"/>
    <w:rsid w:val="00445418"/>
    <w:rsid w:val="0044564C"/>
    <w:rsid w:val="00445798"/>
    <w:rsid w:val="00446E40"/>
    <w:rsid w:val="0044725C"/>
    <w:rsid w:val="00447465"/>
    <w:rsid w:val="004479B1"/>
    <w:rsid w:val="004505C1"/>
    <w:rsid w:val="004507B8"/>
    <w:rsid w:val="00450CD0"/>
    <w:rsid w:val="00451065"/>
    <w:rsid w:val="0045133B"/>
    <w:rsid w:val="00452011"/>
    <w:rsid w:val="00452D4A"/>
    <w:rsid w:val="00453647"/>
    <w:rsid w:val="0045384E"/>
    <w:rsid w:val="00453C82"/>
    <w:rsid w:val="00453EC6"/>
    <w:rsid w:val="004546BE"/>
    <w:rsid w:val="004549EA"/>
    <w:rsid w:val="00454CC0"/>
    <w:rsid w:val="0045512F"/>
    <w:rsid w:val="0045540E"/>
    <w:rsid w:val="00455494"/>
    <w:rsid w:val="00455AB5"/>
    <w:rsid w:val="00455CBE"/>
    <w:rsid w:val="00455EB7"/>
    <w:rsid w:val="00455FD5"/>
    <w:rsid w:val="00457B6F"/>
    <w:rsid w:val="00457CC6"/>
    <w:rsid w:val="004602E1"/>
    <w:rsid w:val="0046036D"/>
    <w:rsid w:val="004609C2"/>
    <w:rsid w:val="00460C3A"/>
    <w:rsid w:val="00460E8A"/>
    <w:rsid w:val="004617D7"/>
    <w:rsid w:val="00462126"/>
    <w:rsid w:val="0046230A"/>
    <w:rsid w:val="00462707"/>
    <w:rsid w:val="004627F8"/>
    <w:rsid w:val="004627FF"/>
    <w:rsid w:val="004629B8"/>
    <w:rsid w:val="00462C95"/>
    <w:rsid w:val="00462E4C"/>
    <w:rsid w:val="004634B2"/>
    <w:rsid w:val="00463B0A"/>
    <w:rsid w:val="0046486A"/>
    <w:rsid w:val="004649EB"/>
    <w:rsid w:val="00464AAF"/>
    <w:rsid w:val="00464B78"/>
    <w:rsid w:val="00464D4C"/>
    <w:rsid w:val="00464E7E"/>
    <w:rsid w:val="00464FEC"/>
    <w:rsid w:val="004653C5"/>
    <w:rsid w:val="00465909"/>
    <w:rsid w:val="00465AED"/>
    <w:rsid w:val="00465B92"/>
    <w:rsid w:val="0046697C"/>
    <w:rsid w:val="00466F3B"/>
    <w:rsid w:val="0046744C"/>
    <w:rsid w:val="00467518"/>
    <w:rsid w:val="00471425"/>
    <w:rsid w:val="00471443"/>
    <w:rsid w:val="00472103"/>
    <w:rsid w:val="004728ED"/>
    <w:rsid w:val="004737D0"/>
    <w:rsid w:val="00474F4B"/>
    <w:rsid w:val="004750E0"/>
    <w:rsid w:val="00475ACE"/>
    <w:rsid w:val="00475C7D"/>
    <w:rsid w:val="00476C51"/>
    <w:rsid w:val="00476CBE"/>
    <w:rsid w:val="004773FC"/>
    <w:rsid w:val="00477623"/>
    <w:rsid w:val="00480328"/>
    <w:rsid w:val="004804EA"/>
    <w:rsid w:val="0048110E"/>
    <w:rsid w:val="00482163"/>
    <w:rsid w:val="004827F2"/>
    <w:rsid w:val="00482AA9"/>
    <w:rsid w:val="004830F4"/>
    <w:rsid w:val="004834FC"/>
    <w:rsid w:val="00483B15"/>
    <w:rsid w:val="00483FB9"/>
    <w:rsid w:val="004845C8"/>
    <w:rsid w:val="004849BE"/>
    <w:rsid w:val="004866B0"/>
    <w:rsid w:val="00486C44"/>
    <w:rsid w:val="004875F1"/>
    <w:rsid w:val="004903FB"/>
    <w:rsid w:val="00491176"/>
    <w:rsid w:val="004913B9"/>
    <w:rsid w:val="004913E1"/>
    <w:rsid w:val="004919E4"/>
    <w:rsid w:val="00491F90"/>
    <w:rsid w:val="0049237B"/>
    <w:rsid w:val="00492C93"/>
    <w:rsid w:val="00492E29"/>
    <w:rsid w:val="00493088"/>
    <w:rsid w:val="00493D94"/>
    <w:rsid w:val="004946CD"/>
    <w:rsid w:val="00494AE7"/>
    <w:rsid w:val="00494E37"/>
    <w:rsid w:val="00495FC7"/>
    <w:rsid w:val="0049669A"/>
    <w:rsid w:val="00496877"/>
    <w:rsid w:val="00496B3C"/>
    <w:rsid w:val="004974D8"/>
    <w:rsid w:val="004977C7"/>
    <w:rsid w:val="00497E32"/>
    <w:rsid w:val="004A03F8"/>
    <w:rsid w:val="004A13C4"/>
    <w:rsid w:val="004A1BC0"/>
    <w:rsid w:val="004A1F98"/>
    <w:rsid w:val="004A3794"/>
    <w:rsid w:val="004A4C06"/>
    <w:rsid w:val="004A57D7"/>
    <w:rsid w:val="004A57DB"/>
    <w:rsid w:val="004A57F5"/>
    <w:rsid w:val="004A5D92"/>
    <w:rsid w:val="004A68E6"/>
    <w:rsid w:val="004A6AA4"/>
    <w:rsid w:val="004A7264"/>
    <w:rsid w:val="004A781C"/>
    <w:rsid w:val="004A7BBC"/>
    <w:rsid w:val="004A7DEB"/>
    <w:rsid w:val="004B0381"/>
    <w:rsid w:val="004B05B0"/>
    <w:rsid w:val="004B0CAC"/>
    <w:rsid w:val="004B19B5"/>
    <w:rsid w:val="004B1D7D"/>
    <w:rsid w:val="004B2677"/>
    <w:rsid w:val="004B3088"/>
    <w:rsid w:val="004B32A8"/>
    <w:rsid w:val="004B32F7"/>
    <w:rsid w:val="004B37BA"/>
    <w:rsid w:val="004B3A83"/>
    <w:rsid w:val="004B460A"/>
    <w:rsid w:val="004B4F03"/>
    <w:rsid w:val="004B68C4"/>
    <w:rsid w:val="004B6B1E"/>
    <w:rsid w:val="004B7F72"/>
    <w:rsid w:val="004C0212"/>
    <w:rsid w:val="004C05F9"/>
    <w:rsid w:val="004C0B32"/>
    <w:rsid w:val="004C1573"/>
    <w:rsid w:val="004C18FD"/>
    <w:rsid w:val="004C2751"/>
    <w:rsid w:val="004C2864"/>
    <w:rsid w:val="004C2BFF"/>
    <w:rsid w:val="004C30A7"/>
    <w:rsid w:val="004C41A0"/>
    <w:rsid w:val="004C459F"/>
    <w:rsid w:val="004C4681"/>
    <w:rsid w:val="004C49F0"/>
    <w:rsid w:val="004C4F8F"/>
    <w:rsid w:val="004C52CE"/>
    <w:rsid w:val="004C6779"/>
    <w:rsid w:val="004C77A7"/>
    <w:rsid w:val="004D067A"/>
    <w:rsid w:val="004D080F"/>
    <w:rsid w:val="004D0D16"/>
    <w:rsid w:val="004D133F"/>
    <w:rsid w:val="004D2BC8"/>
    <w:rsid w:val="004D31CA"/>
    <w:rsid w:val="004D3268"/>
    <w:rsid w:val="004D36B2"/>
    <w:rsid w:val="004D374E"/>
    <w:rsid w:val="004D38D3"/>
    <w:rsid w:val="004D39AE"/>
    <w:rsid w:val="004D6968"/>
    <w:rsid w:val="004D6DCA"/>
    <w:rsid w:val="004D715C"/>
    <w:rsid w:val="004D7205"/>
    <w:rsid w:val="004D7340"/>
    <w:rsid w:val="004D79E0"/>
    <w:rsid w:val="004E0194"/>
    <w:rsid w:val="004E1325"/>
    <w:rsid w:val="004E13D4"/>
    <w:rsid w:val="004E1905"/>
    <w:rsid w:val="004E1E6B"/>
    <w:rsid w:val="004E2308"/>
    <w:rsid w:val="004E2404"/>
    <w:rsid w:val="004E2628"/>
    <w:rsid w:val="004E2A2E"/>
    <w:rsid w:val="004E2F37"/>
    <w:rsid w:val="004E3BF3"/>
    <w:rsid w:val="004E4437"/>
    <w:rsid w:val="004E4A16"/>
    <w:rsid w:val="004E52AA"/>
    <w:rsid w:val="004E54DA"/>
    <w:rsid w:val="004E5811"/>
    <w:rsid w:val="004E6FA6"/>
    <w:rsid w:val="004EE66A"/>
    <w:rsid w:val="004F0A3B"/>
    <w:rsid w:val="004F0BDB"/>
    <w:rsid w:val="004F0C21"/>
    <w:rsid w:val="004F1177"/>
    <w:rsid w:val="004F1294"/>
    <w:rsid w:val="004F16B4"/>
    <w:rsid w:val="004F1A89"/>
    <w:rsid w:val="004F20C3"/>
    <w:rsid w:val="004F2445"/>
    <w:rsid w:val="004F2773"/>
    <w:rsid w:val="004F299C"/>
    <w:rsid w:val="004F2E9D"/>
    <w:rsid w:val="004F45F2"/>
    <w:rsid w:val="004F563A"/>
    <w:rsid w:val="004F56C3"/>
    <w:rsid w:val="004F5DF9"/>
    <w:rsid w:val="004F6042"/>
    <w:rsid w:val="004F65CC"/>
    <w:rsid w:val="004F6699"/>
    <w:rsid w:val="004F66B4"/>
    <w:rsid w:val="004F6C38"/>
    <w:rsid w:val="004F737D"/>
    <w:rsid w:val="004F78C6"/>
    <w:rsid w:val="0050032A"/>
    <w:rsid w:val="00500584"/>
    <w:rsid w:val="005009C7"/>
    <w:rsid w:val="0050139A"/>
    <w:rsid w:val="005014F9"/>
    <w:rsid w:val="00501790"/>
    <w:rsid w:val="0050224C"/>
    <w:rsid w:val="005024BD"/>
    <w:rsid w:val="0050256B"/>
    <w:rsid w:val="0050340D"/>
    <w:rsid w:val="005037A6"/>
    <w:rsid w:val="00503912"/>
    <w:rsid w:val="00503938"/>
    <w:rsid w:val="0050463D"/>
    <w:rsid w:val="00505A4C"/>
    <w:rsid w:val="00505BA2"/>
    <w:rsid w:val="00506818"/>
    <w:rsid w:val="005072FA"/>
    <w:rsid w:val="005076BB"/>
    <w:rsid w:val="005077D1"/>
    <w:rsid w:val="005079D6"/>
    <w:rsid w:val="005104ED"/>
    <w:rsid w:val="00510960"/>
    <w:rsid w:val="00510A57"/>
    <w:rsid w:val="005128F7"/>
    <w:rsid w:val="00512D53"/>
    <w:rsid w:val="005132A8"/>
    <w:rsid w:val="00513768"/>
    <w:rsid w:val="00513C6E"/>
    <w:rsid w:val="0051477F"/>
    <w:rsid w:val="00514883"/>
    <w:rsid w:val="005154BE"/>
    <w:rsid w:val="0051571F"/>
    <w:rsid w:val="00515BBC"/>
    <w:rsid w:val="005164CD"/>
    <w:rsid w:val="00516728"/>
    <w:rsid w:val="0051674B"/>
    <w:rsid w:val="00516B66"/>
    <w:rsid w:val="00516B96"/>
    <w:rsid w:val="00516E32"/>
    <w:rsid w:val="00516EEE"/>
    <w:rsid w:val="00516F69"/>
    <w:rsid w:val="00516FFE"/>
    <w:rsid w:val="005175CE"/>
    <w:rsid w:val="00517D94"/>
    <w:rsid w:val="005201AC"/>
    <w:rsid w:val="00520D64"/>
    <w:rsid w:val="00521DA7"/>
    <w:rsid w:val="00521DFE"/>
    <w:rsid w:val="00523E99"/>
    <w:rsid w:val="0052410E"/>
    <w:rsid w:val="00524710"/>
    <w:rsid w:val="00525315"/>
    <w:rsid w:val="005259D4"/>
    <w:rsid w:val="00525A84"/>
    <w:rsid w:val="00525BE2"/>
    <w:rsid w:val="005268EB"/>
    <w:rsid w:val="00526B87"/>
    <w:rsid w:val="00526C3D"/>
    <w:rsid w:val="0052713C"/>
    <w:rsid w:val="005273E0"/>
    <w:rsid w:val="005276CE"/>
    <w:rsid w:val="00527D57"/>
    <w:rsid w:val="00530AE8"/>
    <w:rsid w:val="0053119E"/>
    <w:rsid w:val="0053132E"/>
    <w:rsid w:val="00531425"/>
    <w:rsid w:val="00532126"/>
    <w:rsid w:val="00532993"/>
    <w:rsid w:val="00532A04"/>
    <w:rsid w:val="00533750"/>
    <w:rsid w:val="005338DF"/>
    <w:rsid w:val="0053391D"/>
    <w:rsid w:val="0053498D"/>
    <w:rsid w:val="00534B33"/>
    <w:rsid w:val="005356C1"/>
    <w:rsid w:val="00535A68"/>
    <w:rsid w:val="00536923"/>
    <w:rsid w:val="00537A7D"/>
    <w:rsid w:val="0054016D"/>
    <w:rsid w:val="005402E7"/>
    <w:rsid w:val="0054077F"/>
    <w:rsid w:val="00540A4E"/>
    <w:rsid w:val="00541DB9"/>
    <w:rsid w:val="00542A36"/>
    <w:rsid w:val="005434D7"/>
    <w:rsid w:val="0054384E"/>
    <w:rsid w:val="00544C09"/>
    <w:rsid w:val="00545B8E"/>
    <w:rsid w:val="0054646D"/>
    <w:rsid w:val="00547069"/>
    <w:rsid w:val="00547A88"/>
    <w:rsid w:val="0055057F"/>
    <w:rsid w:val="00551646"/>
    <w:rsid w:val="00551CE8"/>
    <w:rsid w:val="00551F75"/>
    <w:rsid w:val="005520B4"/>
    <w:rsid w:val="005522B9"/>
    <w:rsid w:val="00552879"/>
    <w:rsid w:val="00552D62"/>
    <w:rsid w:val="00552F78"/>
    <w:rsid w:val="00553389"/>
    <w:rsid w:val="005539FC"/>
    <w:rsid w:val="00553D9A"/>
    <w:rsid w:val="00554F4E"/>
    <w:rsid w:val="00555496"/>
    <w:rsid w:val="005555D6"/>
    <w:rsid w:val="005559BF"/>
    <w:rsid w:val="00556D01"/>
    <w:rsid w:val="00557403"/>
    <w:rsid w:val="00557405"/>
    <w:rsid w:val="00557B3A"/>
    <w:rsid w:val="00560149"/>
    <w:rsid w:val="0056038A"/>
    <w:rsid w:val="0056091A"/>
    <w:rsid w:val="00561103"/>
    <w:rsid w:val="00561B3E"/>
    <w:rsid w:val="00561C04"/>
    <w:rsid w:val="00561C8A"/>
    <w:rsid w:val="0056213B"/>
    <w:rsid w:val="00562331"/>
    <w:rsid w:val="00562B21"/>
    <w:rsid w:val="00562E08"/>
    <w:rsid w:val="00562F82"/>
    <w:rsid w:val="00563591"/>
    <w:rsid w:val="0056373B"/>
    <w:rsid w:val="0056383C"/>
    <w:rsid w:val="00564913"/>
    <w:rsid w:val="00564978"/>
    <w:rsid w:val="005652D1"/>
    <w:rsid w:val="00565AD2"/>
    <w:rsid w:val="005663FC"/>
    <w:rsid w:val="00566D73"/>
    <w:rsid w:val="00567C15"/>
    <w:rsid w:val="00570B5A"/>
    <w:rsid w:val="00570DD6"/>
    <w:rsid w:val="0057249A"/>
    <w:rsid w:val="00572580"/>
    <w:rsid w:val="00572663"/>
    <w:rsid w:val="00572EE5"/>
    <w:rsid w:val="00573B09"/>
    <w:rsid w:val="00573BD8"/>
    <w:rsid w:val="00575326"/>
    <w:rsid w:val="0057585B"/>
    <w:rsid w:val="00575FA2"/>
    <w:rsid w:val="00576256"/>
    <w:rsid w:val="005762B2"/>
    <w:rsid w:val="005765FC"/>
    <w:rsid w:val="00577B8D"/>
    <w:rsid w:val="005800D8"/>
    <w:rsid w:val="00580C15"/>
    <w:rsid w:val="00581347"/>
    <w:rsid w:val="00581492"/>
    <w:rsid w:val="00581688"/>
    <w:rsid w:val="005817F5"/>
    <w:rsid w:val="00581981"/>
    <w:rsid w:val="005819EE"/>
    <w:rsid w:val="00581EA5"/>
    <w:rsid w:val="0058251E"/>
    <w:rsid w:val="00582710"/>
    <w:rsid w:val="00584482"/>
    <w:rsid w:val="005846C9"/>
    <w:rsid w:val="00584FA3"/>
    <w:rsid w:val="00585EEB"/>
    <w:rsid w:val="00586906"/>
    <w:rsid w:val="005872CC"/>
    <w:rsid w:val="005873EA"/>
    <w:rsid w:val="005873FC"/>
    <w:rsid w:val="00587A73"/>
    <w:rsid w:val="00590646"/>
    <w:rsid w:val="00590EAF"/>
    <w:rsid w:val="00591709"/>
    <w:rsid w:val="00591ADF"/>
    <w:rsid w:val="00592626"/>
    <w:rsid w:val="005926A6"/>
    <w:rsid w:val="00592C40"/>
    <w:rsid w:val="00592C8A"/>
    <w:rsid w:val="00592FEA"/>
    <w:rsid w:val="00593A7A"/>
    <w:rsid w:val="00593F69"/>
    <w:rsid w:val="005941CA"/>
    <w:rsid w:val="0059549E"/>
    <w:rsid w:val="005954DF"/>
    <w:rsid w:val="005957DD"/>
    <w:rsid w:val="00595DA6"/>
    <w:rsid w:val="00596883"/>
    <w:rsid w:val="00596AF1"/>
    <w:rsid w:val="00596C72"/>
    <w:rsid w:val="00597898"/>
    <w:rsid w:val="00597AC2"/>
    <w:rsid w:val="00597CA8"/>
    <w:rsid w:val="005A0202"/>
    <w:rsid w:val="005A0528"/>
    <w:rsid w:val="005A0C51"/>
    <w:rsid w:val="005A1DF1"/>
    <w:rsid w:val="005A29E3"/>
    <w:rsid w:val="005A3B20"/>
    <w:rsid w:val="005A3F8A"/>
    <w:rsid w:val="005A445B"/>
    <w:rsid w:val="005A507E"/>
    <w:rsid w:val="005A510C"/>
    <w:rsid w:val="005A511F"/>
    <w:rsid w:val="005A5A4F"/>
    <w:rsid w:val="005A5C12"/>
    <w:rsid w:val="005A640F"/>
    <w:rsid w:val="005A6547"/>
    <w:rsid w:val="005A65CD"/>
    <w:rsid w:val="005A6A91"/>
    <w:rsid w:val="005A750C"/>
    <w:rsid w:val="005B0066"/>
    <w:rsid w:val="005B018E"/>
    <w:rsid w:val="005B03A8"/>
    <w:rsid w:val="005B046F"/>
    <w:rsid w:val="005B07CB"/>
    <w:rsid w:val="005B09C8"/>
    <w:rsid w:val="005B1254"/>
    <w:rsid w:val="005B12EE"/>
    <w:rsid w:val="005B1C59"/>
    <w:rsid w:val="005B20BB"/>
    <w:rsid w:val="005B3094"/>
    <w:rsid w:val="005B359A"/>
    <w:rsid w:val="005B41F1"/>
    <w:rsid w:val="005B48F0"/>
    <w:rsid w:val="005B4D36"/>
    <w:rsid w:val="005B511B"/>
    <w:rsid w:val="005B5788"/>
    <w:rsid w:val="005B58F0"/>
    <w:rsid w:val="005B5D6A"/>
    <w:rsid w:val="005B654A"/>
    <w:rsid w:val="005B6D5A"/>
    <w:rsid w:val="005B785F"/>
    <w:rsid w:val="005B7C12"/>
    <w:rsid w:val="005C0A2B"/>
    <w:rsid w:val="005C1511"/>
    <w:rsid w:val="005C1659"/>
    <w:rsid w:val="005C25B5"/>
    <w:rsid w:val="005C3069"/>
    <w:rsid w:val="005C3522"/>
    <w:rsid w:val="005C36F8"/>
    <w:rsid w:val="005C3930"/>
    <w:rsid w:val="005C3E02"/>
    <w:rsid w:val="005C434E"/>
    <w:rsid w:val="005C4633"/>
    <w:rsid w:val="005C4DA7"/>
    <w:rsid w:val="005C528C"/>
    <w:rsid w:val="005C52BD"/>
    <w:rsid w:val="005C52D4"/>
    <w:rsid w:val="005C5BB0"/>
    <w:rsid w:val="005C6AB8"/>
    <w:rsid w:val="005C6B12"/>
    <w:rsid w:val="005C6D5D"/>
    <w:rsid w:val="005C7669"/>
    <w:rsid w:val="005C76D8"/>
    <w:rsid w:val="005C7D37"/>
    <w:rsid w:val="005C7DCE"/>
    <w:rsid w:val="005D0DD1"/>
    <w:rsid w:val="005D0FB4"/>
    <w:rsid w:val="005D14BE"/>
    <w:rsid w:val="005D1FC2"/>
    <w:rsid w:val="005D2ACC"/>
    <w:rsid w:val="005D2B55"/>
    <w:rsid w:val="005D3030"/>
    <w:rsid w:val="005D4928"/>
    <w:rsid w:val="005D52CF"/>
    <w:rsid w:val="005D5B63"/>
    <w:rsid w:val="005D6447"/>
    <w:rsid w:val="005D71B0"/>
    <w:rsid w:val="005E08E2"/>
    <w:rsid w:val="005E1321"/>
    <w:rsid w:val="005E15FA"/>
    <w:rsid w:val="005E162E"/>
    <w:rsid w:val="005E1666"/>
    <w:rsid w:val="005E1C1D"/>
    <w:rsid w:val="005E21A3"/>
    <w:rsid w:val="005E233F"/>
    <w:rsid w:val="005E2DD4"/>
    <w:rsid w:val="005E37A0"/>
    <w:rsid w:val="005E47F7"/>
    <w:rsid w:val="005E50B7"/>
    <w:rsid w:val="005E538B"/>
    <w:rsid w:val="005E5528"/>
    <w:rsid w:val="005E587B"/>
    <w:rsid w:val="005E60E9"/>
    <w:rsid w:val="005E6642"/>
    <w:rsid w:val="005E6C5D"/>
    <w:rsid w:val="005E6D43"/>
    <w:rsid w:val="005E7043"/>
    <w:rsid w:val="005E753C"/>
    <w:rsid w:val="005E75AD"/>
    <w:rsid w:val="005F0676"/>
    <w:rsid w:val="005F1E76"/>
    <w:rsid w:val="005F2122"/>
    <w:rsid w:val="005F255F"/>
    <w:rsid w:val="005F333B"/>
    <w:rsid w:val="005F34E6"/>
    <w:rsid w:val="005F4215"/>
    <w:rsid w:val="005F50D6"/>
    <w:rsid w:val="005F51D4"/>
    <w:rsid w:val="005F51F9"/>
    <w:rsid w:val="005F65EF"/>
    <w:rsid w:val="005F6AE0"/>
    <w:rsid w:val="005F6C70"/>
    <w:rsid w:val="005F6E82"/>
    <w:rsid w:val="005F6F64"/>
    <w:rsid w:val="005F729C"/>
    <w:rsid w:val="005F7566"/>
    <w:rsid w:val="005F76E7"/>
    <w:rsid w:val="005F7AE3"/>
    <w:rsid w:val="005F7B0A"/>
    <w:rsid w:val="005F7B7B"/>
    <w:rsid w:val="005F7EAE"/>
    <w:rsid w:val="0060025A"/>
    <w:rsid w:val="0060085B"/>
    <w:rsid w:val="00600BC4"/>
    <w:rsid w:val="00600BD2"/>
    <w:rsid w:val="00600C49"/>
    <w:rsid w:val="006010E1"/>
    <w:rsid w:val="006026D1"/>
    <w:rsid w:val="00602B5F"/>
    <w:rsid w:val="00603459"/>
    <w:rsid w:val="00604277"/>
    <w:rsid w:val="00604447"/>
    <w:rsid w:val="00604CC7"/>
    <w:rsid w:val="00604DC9"/>
    <w:rsid w:val="00604FCF"/>
    <w:rsid w:val="00605362"/>
    <w:rsid w:val="0060537D"/>
    <w:rsid w:val="00605C11"/>
    <w:rsid w:val="00605D96"/>
    <w:rsid w:val="00606440"/>
    <w:rsid w:val="006078C2"/>
    <w:rsid w:val="00607A05"/>
    <w:rsid w:val="00607EFD"/>
    <w:rsid w:val="006105A2"/>
    <w:rsid w:val="0061085F"/>
    <w:rsid w:val="006113BA"/>
    <w:rsid w:val="00611810"/>
    <w:rsid w:val="0061183E"/>
    <w:rsid w:val="00611899"/>
    <w:rsid w:val="0061210A"/>
    <w:rsid w:val="006126A1"/>
    <w:rsid w:val="00612ECF"/>
    <w:rsid w:val="00613538"/>
    <w:rsid w:val="006135AD"/>
    <w:rsid w:val="0061387E"/>
    <w:rsid w:val="00613B56"/>
    <w:rsid w:val="00614AA6"/>
    <w:rsid w:val="00614B9F"/>
    <w:rsid w:val="00615222"/>
    <w:rsid w:val="006152C9"/>
    <w:rsid w:val="00615342"/>
    <w:rsid w:val="00615A36"/>
    <w:rsid w:val="00616134"/>
    <w:rsid w:val="00616815"/>
    <w:rsid w:val="00616835"/>
    <w:rsid w:val="006171A9"/>
    <w:rsid w:val="00617518"/>
    <w:rsid w:val="00617F5C"/>
    <w:rsid w:val="0062051A"/>
    <w:rsid w:val="0062055A"/>
    <w:rsid w:val="00620648"/>
    <w:rsid w:val="006207E8"/>
    <w:rsid w:val="00620C94"/>
    <w:rsid w:val="006210D6"/>
    <w:rsid w:val="00621397"/>
    <w:rsid w:val="006217A6"/>
    <w:rsid w:val="006219D6"/>
    <w:rsid w:val="00621B3B"/>
    <w:rsid w:val="00622B52"/>
    <w:rsid w:val="00623436"/>
    <w:rsid w:val="00623498"/>
    <w:rsid w:val="006236D8"/>
    <w:rsid w:val="0062403D"/>
    <w:rsid w:val="006243BF"/>
    <w:rsid w:val="00625595"/>
    <w:rsid w:val="00625D3B"/>
    <w:rsid w:val="006260A4"/>
    <w:rsid w:val="006263DB"/>
    <w:rsid w:val="00626502"/>
    <w:rsid w:val="00626903"/>
    <w:rsid w:val="006272FB"/>
    <w:rsid w:val="0062767A"/>
    <w:rsid w:val="00627C2F"/>
    <w:rsid w:val="00627F57"/>
    <w:rsid w:val="0063029C"/>
    <w:rsid w:val="00630464"/>
    <w:rsid w:val="00630CF2"/>
    <w:rsid w:val="00631549"/>
    <w:rsid w:val="00632048"/>
    <w:rsid w:val="0063246D"/>
    <w:rsid w:val="0063257C"/>
    <w:rsid w:val="00632D6B"/>
    <w:rsid w:val="0063431C"/>
    <w:rsid w:val="00634E98"/>
    <w:rsid w:val="00635279"/>
    <w:rsid w:val="00635B69"/>
    <w:rsid w:val="00636593"/>
    <w:rsid w:val="00640298"/>
    <w:rsid w:val="00640431"/>
    <w:rsid w:val="00640A36"/>
    <w:rsid w:val="00640D81"/>
    <w:rsid w:val="00640F39"/>
    <w:rsid w:val="00640F57"/>
    <w:rsid w:val="006414FF"/>
    <w:rsid w:val="00641BFD"/>
    <w:rsid w:val="00642224"/>
    <w:rsid w:val="0064233A"/>
    <w:rsid w:val="006431A0"/>
    <w:rsid w:val="00643CE7"/>
    <w:rsid w:val="006443EF"/>
    <w:rsid w:val="00644475"/>
    <w:rsid w:val="006445F8"/>
    <w:rsid w:val="00644FDA"/>
    <w:rsid w:val="00645C8E"/>
    <w:rsid w:val="0064607E"/>
    <w:rsid w:val="00646360"/>
    <w:rsid w:val="00646E4B"/>
    <w:rsid w:val="0064710C"/>
    <w:rsid w:val="006477A7"/>
    <w:rsid w:val="00647B47"/>
    <w:rsid w:val="00647C0B"/>
    <w:rsid w:val="00647CA5"/>
    <w:rsid w:val="0065019F"/>
    <w:rsid w:val="006501D0"/>
    <w:rsid w:val="00650242"/>
    <w:rsid w:val="00651A2B"/>
    <w:rsid w:val="006520F3"/>
    <w:rsid w:val="006522C2"/>
    <w:rsid w:val="00652486"/>
    <w:rsid w:val="006525BA"/>
    <w:rsid w:val="00652C9E"/>
    <w:rsid w:val="006536A3"/>
    <w:rsid w:val="00653C85"/>
    <w:rsid w:val="006549BF"/>
    <w:rsid w:val="00654A62"/>
    <w:rsid w:val="00654C1D"/>
    <w:rsid w:val="006553B5"/>
    <w:rsid w:val="00655AAF"/>
    <w:rsid w:val="00655DFF"/>
    <w:rsid w:val="0065614D"/>
    <w:rsid w:val="00656847"/>
    <w:rsid w:val="00656A30"/>
    <w:rsid w:val="006572C6"/>
    <w:rsid w:val="00657E82"/>
    <w:rsid w:val="00660265"/>
    <w:rsid w:val="00660F84"/>
    <w:rsid w:val="00660F89"/>
    <w:rsid w:val="0066135B"/>
    <w:rsid w:val="00661946"/>
    <w:rsid w:val="00663029"/>
    <w:rsid w:val="00663046"/>
    <w:rsid w:val="006637FF"/>
    <w:rsid w:val="006639D3"/>
    <w:rsid w:val="00663F00"/>
    <w:rsid w:val="00664013"/>
    <w:rsid w:val="00664458"/>
    <w:rsid w:val="00664475"/>
    <w:rsid w:val="00664ECD"/>
    <w:rsid w:val="00666099"/>
    <w:rsid w:val="00666139"/>
    <w:rsid w:val="00666E77"/>
    <w:rsid w:val="00667103"/>
    <w:rsid w:val="006673E7"/>
    <w:rsid w:val="006674C2"/>
    <w:rsid w:val="00667559"/>
    <w:rsid w:val="00667C76"/>
    <w:rsid w:val="00670BB3"/>
    <w:rsid w:val="00671932"/>
    <w:rsid w:val="00671E95"/>
    <w:rsid w:val="00672017"/>
    <w:rsid w:val="00672293"/>
    <w:rsid w:val="006735EB"/>
    <w:rsid w:val="00673847"/>
    <w:rsid w:val="00674840"/>
    <w:rsid w:val="00674964"/>
    <w:rsid w:val="00674C6E"/>
    <w:rsid w:val="00675EF4"/>
    <w:rsid w:val="00677831"/>
    <w:rsid w:val="006779CB"/>
    <w:rsid w:val="00677A77"/>
    <w:rsid w:val="0068030C"/>
    <w:rsid w:val="006803C4"/>
    <w:rsid w:val="00680467"/>
    <w:rsid w:val="0068087C"/>
    <w:rsid w:val="00680B7E"/>
    <w:rsid w:val="00681927"/>
    <w:rsid w:val="00681F9B"/>
    <w:rsid w:val="00682215"/>
    <w:rsid w:val="00683408"/>
    <w:rsid w:val="00683B94"/>
    <w:rsid w:val="00683CFC"/>
    <w:rsid w:val="00683F27"/>
    <w:rsid w:val="00684CA4"/>
    <w:rsid w:val="00684E72"/>
    <w:rsid w:val="00685909"/>
    <w:rsid w:val="0068599B"/>
    <w:rsid w:val="00686692"/>
    <w:rsid w:val="006869EC"/>
    <w:rsid w:val="006876DE"/>
    <w:rsid w:val="00690011"/>
    <w:rsid w:val="006901E4"/>
    <w:rsid w:val="00690316"/>
    <w:rsid w:val="0069077E"/>
    <w:rsid w:val="00690CAC"/>
    <w:rsid w:val="00691E08"/>
    <w:rsid w:val="00692178"/>
    <w:rsid w:val="00692D34"/>
    <w:rsid w:val="00693033"/>
    <w:rsid w:val="00693321"/>
    <w:rsid w:val="006934B6"/>
    <w:rsid w:val="006939A3"/>
    <w:rsid w:val="00693A8E"/>
    <w:rsid w:val="00694893"/>
    <w:rsid w:val="00694DD9"/>
    <w:rsid w:val="00695097"/>
    <w:rsid w:val="00695BE6"/>
    <w:rsid w:val="006963BC"/>
    <w:rsid w:val="00697671"/>
    <w:rsid w:val="006A0069"/>
    <w:rsid w:val="006A02A7"/>
    <w:rsid w:val="006A075A"/>
    <w:rsid w:val="006A09BE"/>
    <w:rsid w:val="006A0DCA"/>
    <w:rsid w:val="006A12B1"/>
    <w:rsid w:val="006A1E80"/>
    <w:rsid w:val="006A2935"/>
    <w:rsid w:val="006A3CAE"/>
    <w:rsid w:val="006A4E44"/>
    <w:rsid w:val="006A51E4"/>
    <w:rsid w:val="006A5F42"/>
    <w:rsid w:val="006A5FEA"/>
    <w:rsid w:val="006A6103"/>
    <w:rsid w:val="006A65AD"/>
    <w:rsid w:val="006A6690"/>
    <w:rsid w:val="006A6813"/>
    <w:rsid w:val="006A68C5"/>
    <w:rsid w:val="006A6B84"/>
    <w:rsid w:val="006A71EB"/>
    <w:rsid w:val="006B08C6"/>
    <w:rsid w:val="006B0AB0"/>
    <w:rsid w:val="006B10ED"/>
    <w:rsid w:val="006B1342"/>
    <w:rsid w:val="006B156A"/>
    <w:rsid w:val="006B186A"/>
    <w:rsid w:val="006B18A4"/>
    <w:rsid w:val="006B194C"/>
    <w:rsid w:val="006B1A86"/>
    <w:rsid w:val="006B26E3"/>
    <w:rsid w:val="006B3257"/>
    <w:rsid w:val="006B3A27"/>
    <w:rsid w:val="006B4CA3"/>
    <w:rsid w:val="006B51B2"/>
    <w:rsid w:val="006B5B2C"/>
    <w:rsid w:val="006B62A5"/>
    <w:rsid w:val="006B7B15"/>
    <w:rsid w:val="006B7FB0"/>
    <w:rsid w:val="006C0913"/>
    <w:rsid w:val="006C0D78"/>
    <w:rsid w:val="006C17A0"/>
    <w:rsid w:val="006C17D4"/>
    <w:rsid w:val="006C195F"/>
    <w:rsid w:val="006C2CC5"/>
    <w:rsid w:val="006C3C4A"/>
    <w:rsid w:val="006C468E"/>
    <w:rsid w:val="006C5AAA"/>
    <w:rsid w:val="006C6780"/>
    <w:rsid w:val="006C67DA"/>
    <w:rsid w:val="006C69E6"/>
    <w:rsid w:val="006C7300"/>
    <w:rsid w:val="006C7CCE"/>
    <w:rsid w:val="006D000D"/>
    <w:rsid w:val="006D04BE"/>
    <w:rsid w:val="006D0921"/>
    <w:rsid w:val="006D0D9A"/>
    <w:rsid w:val="006D1198"/>
    <w:rsid w:val="006D18F6"/>
    <w:rsid w:val="006D1B6C"/>
    <w:rsid w:val="006D27E3"/>
    <w:rsid w:val="006D28E7"/>
    <w:rsid w:val="006D2BFA"/>
    <w:rsid w:val="006D2C83"/>
    <w:rsid w:val="006D2F95"/>
    <w:rsid w:val="006D3A60"/>
    <w:rsid w:val="006D3DD5"/>
    <w:rsid w:val="006D4135"/>
    <w:rsid w:val="006D425F"/>
    <w:rsid w:val="006D472D"/>
    <w:rsid w:val="006D4818"/>
    <w:rsid w:val="006D6610"/>
    <w:rsid w:val="006D70F2"/>
    <w:rsid w:val="006D780E"/>
    <w:rsid w:val="006D7854"/>
    <w:rsid w:val="006D7860"/>
    <w:rsid w:val="006E09F2"/>
    <w:rsid w:val="006E1476"/>
    <w:rsid w:val="006E1B4C"/>
    <w:rsid w:val="006E1DB8"/>
    <w:rsid w:val="006E1E3F"/>
    <w:rsid w:val="006E29ED"/>
    <w:rsid w:val="006E2D9C"/>
    <w:rsid w:val="006E4C6B"/>
    <w:rsid w:val="006E4F55"/>
    <w:rsid w:val="006E4F6E"/>
    <w:rsid w:val="006E53E9"/>
    <w:rsid w:val="006E54A6"/>
    <w:rsid w:val="006E5777"/>
    <w:rsid w:val="006E6236"/>
    <w:rsid w:val="006E649F"/>
    <w:rsid w:val="006E721C"/>
    <w:rsid w:val="006E73CF"/>
    <w:rsid w:val="006E7556"/>
    <w:rsid w:val="006E786D"/>
    <w:rsid w:val="006F003B"/>
    <w:rsid w:val="006F12DD"/>
    <w:rsid w:val="006F1364"/>
    <w:rsid w:val="006F20F5"/>
    <w:rsid w:val="006F2149"/>
    <w:rsid w:val="006F2599"/>
    <w:rsid w:val="006F26AF"/>
    <w:rsid w:val="006F38DB"/>
    <w:rsid w:val="006F3EE2"/>
    <w:rsid w:val="006F412D"/>
    <w:rsid w:val="006F42FA"/>
    <w:rsid w:val="006F43B0"/>
    <w:rsid w:val="006F461B"/>
    <w:rsid w:val="006F4798"/>
    <w:rsid w:val="006F480C"/>
    <w:rsid w:val="006F4C61"/>
    <w:rsid w:val="006F55FD"/>
    <w:rsid w:val="006F5EB6"/>
    <w:rsid w:val="006F777E"/>
    <w:rsid w:val="006F78F5"/>
    <w:rsid w:val="0070051E"/>
    <w:rsid w:val="00700CBD"/>
    <w:rsid w:val="00700D3A"/>
    <w:rsid w:val="00700E41"/>
    <w:rsid w:val="007010B9"/>
    <w:rsid w:val="00701698"/>
    <w:rsid w:val="0070180C"/>
    <w:rsid w:val="00701B88"/>
    <w:rsid w:val="00702125"/>
    <w:rsid w:val="00702245"/>
    <w:rsid w:val="007025B5"/>
    <w:rsid w:val="007028C7"/>
    <w:rsid w:val="007029D6"/>
    <w:rsid w:val="00703295"/>
    <w:rsid w:val="0070372D"/>
    <w:rsid w:val="00704462"/>
    <w:rsid w:val="007049A5"/>
    <w:rsid w:val="007055DF"/>
    <w:rsid w:val="00705D39"/>
    <w:rsid w:val="00705D43"/>
    <w:rsid w:val="0070653A"/>
    <w:rsid w:val="00706C56"/>
    <w:rsid w:val="00707396"/>
    <w:rsid w:val="0070762A"/>
    <w:rsid w:val="00707F9F"/>
    <w:rsid w:val="00710C7E"/>
    <w:rsid w:val="00710EB3"/>
    <w:rsid w:val="00710F3D"/>
    <w:rsid w:val="00710FFF"/>
    <w:rsid w:val="0071215E"/>
    <w:rsid w:val="007136D9"/>
    <w:rsid w:val="00713A16"/>
    <w:rsid w:val="00714034"/>
    <w:rsid w:val="007145B4"/>
    <w:rsid w:val="00714A09"/>
    <w:rsid w:val="00715114"/>
    <w:rsid w:val="00715139"/>
    <w:rsid w:val="007159EC"/>
    <w:rsid w:val="007164C4"/>
    <w:rsid w:val="007166B3"/>
    <w:rsid w:val="00716ABD"/>
    <w:rsid w:val="00720342"/>
    <w:rsid w:val="00720EA6"/>
    <w:rsid w:val="007214E3"/>
    <w:rsid w:val="00722D13"/>
    <w:rsid w:val="00722EB6"/>
    <w:rsid w:val="00723B4F"/>
    <w:rsid w:val="007242A3"/>
    <w:rsid w:val="0072539D"/>
    <w:rsid w:val="00726924"/>
    <w:rsid w:val="0072717B"/>
    <w:rsid w:val="0072781B"/>
    <w:rsid w:val="00727F52"/>
    <w:rsid w:val="0073009A"/>
    <w:rsid w:val="00730973"/>
    <w:rsid w:val="00730D94"/>
    <w:rsid w:val="007310DE"/>
    <w:rsid w:val="0073153F"/>
    <w:rsid w:val="00731741"/>
    <w:rsid w:val="007317FD"/>
    <w:rsid w:val="007321C2"/>
    <w:rsid w:val="0073225B"/>
    <w:rsid w:val="00732BBA"/>
    <w:rsid w:val="00733245"/>
    <w:rsid w:val="00733DE0"/>
    <w:rsid w:val="00734628"/>
    <w:rsid w:val="00734BA3"/>
    <w:rsid w:val="007350B8"/>
    <w:rsid w:val="007357C5"/>
    <w:rsid w:val="0073590A"/>
    <w:rsid w:val="00735A52"/>
    <w:rsid w:val="00735ABA"/>
    <w:rsid w:val="00735EE1"/>
    <w:rsid w:val="007366D4"/>
    <w:rsid w:val="00737779"/>
    <w:rsid w:val="00737AA8"/>
    <w:rsid w:val="007402A6"/>
    <w:rsid w:val="0074032D"/>
    <w:rsid w:val="0074032E"/>
    <w:rsid w:val="007405A7"/>
    <w:rsid w:val="007406E4"/>
    <w:rsid w:val="0074075A"/>
    <w:rsid w:val="00740892"/>
    <w:rsid w:val="00740D25"/>
    <w:rsid w:val="00740EDD"/>
    <w:rsid w:val="00741214"/>
    <w:rsid w:val="00741298"/>
    <w:rsid w:val="00741328"/>
    <w:rsid w:val="007417B1"/>
    <w:rsid w:val="007435AB"/>
    <w:rsid w:val="00744F18"/>
    <w:rsid w:val="00746073"/>
    <w:rsid w:val="00747316"/>
    <w:rsid w:val="00747434"/>
    <w:rsid w:val="0074783D"/>
    <w:rsid w:val="00747CCD"/>
    <w:rsid w:val="00747D2C"/>
    <w:rsid w:val="00750255"/>
    <w:rsid w:val="0075039D"/>
    <w:rsid w:val="007508B8"/>
    <w:rsid w:val="00750A6C"/>
    <w:rsid w:val="00751280"/>
    <w:rsid w:val="00751D83"/>
    <w:rsid w:val="007531D3"/>
    <w:rsid w:val="00754359"/>
    <w:rsid w:val="0075654A"/>
    <w:rsid w:val="007569EA"/>
    <w:rsid w:val="00756F76"/>
    <w:rsid w:val="00757201"/>
    <w:rsid w:val="0075748A"/>
    <w:rsid w:val="007579D9"/>
    <w:rsid w:val="00757B14"/>
    <w:rsid w:val="00760A9A"/>
    <w:rsid w:val="00760C85"/>
    <w:rsid w:val="007615B6"/>
    <w:rsid w:val="00761AF2"/>
    <w:rsid w:val="00761E49"/>
    <w:rsid w:val="0076316C"/>
    <w:rsid w:val="00763C01"/>
    <w:rsid w:val="00763FAD"/>
    <w:rsid w:val="007643AB"/>
    <w:rsid w:val="00764B79"/>
    <w:rsid w:val="00764F36"/>
    <w:rsid w:val="007656AF"/>
    <w:rsid w:val="00766275"/>
    <w:rsid w:val="0076696B"/>
    <w:rsid w:val="007672C9"/>
    <w:rsid w:val="007679B9"/>
    <w:rsid w:val="00767A83"/>
    <w:rsid w:val="00767DDE"/>
    <w:rsid w:val="00771D84"/>
    <w:rsid w:val="007725B4"/>
    <w:rsid w:val="00772D94"/>
    <w:rsid w:val="00772F50"/>
    <w:rsid w:val="00773785"/>
    <w:rsid w:val="0077505F"/>
    <w:rsid w:val="00775259"/>
    <w:rsid w:val="00776216"/>
    <w:rsid w:val="007763D6"/>
    <w:rsid w:val="00776572"/>
    <w:rsid w:val="0077738D"/>
    <w:rsid w:val="007774C2"/>
    <w:rsid w:val="00777ADF"/>
    <w:rsid w:val="00781AD8"/>
    <w:rsid w:val="007848B0"/>
    <w:rsid w:val="00784CC4"/>
    <w:rsid w:val="00786098"/>
    <w:rsid w:val="00786EB8"/>
    <w:rsid w:val="00787D28"/>
    <w:rsid w:val="0079000C"/>
    <w:rsid w:val="00790B29"/>
    <w:rsid w:val="00790B3E"/>
    <w:rsid w:val="00790D7B"/>
    <w:rsid w:val="00790D93"/>
    <w:rsid w:val="00791CD7"/>
    <w:rsid w:val="00791F2C"/>
    <w:rsid w:val="007923B8"/>
    <w:rsid w:val="00792D22"/>
    <w:rsid w:val="007936C9"/>
    <w:rsid w:val="007938EF"/>
    <w:rsid w:val="0079430D"/>
    <w:rsid w:val="007953B9"/>
    <w:rsid w:val="0079697B"/>
    <w:rsid w:val="0079754C"/>
    <w:rsid w:val="007A0657"/>
    <w:rsid w:val="007A0679"/>
    <w:rsid w:val="007A1395"/>
    <w:rsid w:val="007A192D"/>
    <w:rsid w:val="007A22E9"/>
    <w:rsid w:val="007A23CC"/>
    <w:rsid w:val="007A24A2"/>
    <w:rsid w:val="007A24EB"/>
    <w:rsid w:val="007A25CC"/>
    <w:rsid w:val="007A282D"/>
    <w:rsid w:val="007A331E"/>
    <w:rsid w:val="007A3B34"/>
    <w:rsid w:val="007A3BD0"/>
    <w:rsid w:val="007A455D"/>
    <w:rsid w:val="007A4C6D"/>
    <w:rsid w:val="007A4F2F"/>
    <w:rsid w:val="007A644F"/>
    <w:rsid w:val="007A6B97"/>
    <w:rsid w:val="007A6FEB"/>
    <w:rsid w:val="007A7CE5"/>
    <w:rsid w:val="007B04E7"/>
    <w:rsid w:val="007B07CA"/>
    <w:rsid w:val="007B0C6A"/>
    <w:rsid w:val="007B19CE"/>
    <w:rsid w:val="007B1E12"/>
    <w:rsid w:val="007B1E53"/>
    <w:rsid w:val="007B3291"/>
    <w:rsid w:val="007B3771"/>
    <w:rsid w:val="007B5385"/>
    <w:rsid w:val="007B547C"/>
    <w:rsid w:val="007B63C3"/>
    <w:rsid w:val="007B63FB"/>
    <w:rsid w:val="007B668E"/>
    <w:rsid w:val="007B70C3"/>
    <w:rsid w:val="007B7A0C"/>
    <w:rsid w:val="007B7C23"/>
    <w:rsid w:val="007B7FFE"/>
    <w:rsid w:val="007C0255"/>
    <w:rsid w:val="007C052A"/>
    <w:rsid w:val="007C09C8"/>
    <w:rsid w:val="007C0C22"/>
    <w:rsid w:val="007C13ED"/>
    <w:rsid w:val="007C1651"/>
    <w:rsid w:val="007C19EA"/>
    <w:rsid w:val="007C1A8C"/>
    <w:rsid w:val="007C22AA"/>
    <w:rsid w:val="007C22CA"/>
    <w:rsid w:val="007C2346"/>
    <w:rsid w:val="007C2707"/>
    <w:rsid w:val="007C2DD4"/>
    <w:rsid w:val="007C33CF"/>
    <w:rsid w:val="007C3543"/>
    <w:rsid w:val="007C36CB"/>
    <w:rsid w:val="007C608B"/>
    <w:rsid w:val="007C62E7"/>
    <w:rsid w:val="007C6623"/>
    <w:rsid w:val="007C671E"/>
    <w:rsid w:val="007C6AA3"/>
    <w:rsid w:val="007C7457"/>
    <w:rsid w:val="007D0D04"/>
    <w:rsid w:val="007D1573"/>
    <w:rsid w:val="007D1CB4"/>
    <w:rsid w:val="007D1F1A"/>
    <w:rsid w:val="007D3011"/>
    <w:rsid w:val="007D3195"/>
    <w:rsid w:val="007D3572"/>
    <w:rsid w:val="007D3850"/>
    <w:rsid w:val="007D3FCB"/>
    <w:rsid w:val="007D4064"/>
    <w:rsid w:val="007D501A"/>
    <w:rsid w:val="007D5105"/>
    <w:rsid w:val="007D53CD"/>
    <w:rsid w:val="007D6377"/>
    <w:rsid w:val="007D6528"/>
    <w:rsid w:val="007D699F"/>
    <w:rsid w:val="007D6AF4"/>
    <w:rsid w:val="007E02CE"/>
    <w:rsid w:val="007E103C"/>
    <w:rsid w:val="007E1221"/>
    <w:rsid w:val="007E24B8"/>
    <w:rsid w:val="007E2A27"/>
    <w:rsid w:val="007E300C"/>
    <w:rsid w:val="007E3133"/>
    <w:rsid w:val="007E3995"/>
    <w:rsid w:val="007E39F0"/>
    <w:rsid w:val="007E3F65"/>
    <w:rsid w:val="007E4AD7"/>
    <w:rsid w:val="007E4BCA"/>
    <w:rsid w:val="007E50D9"/>
    <w:rsid w:val="007E5253"/>
    <w:rsid w:val="007E5648"/>
    <w:rsid w:val="007E57A5"/>
    <w:rsid w:val="007E5B0E"/>
    <w:rsid w:val="007E5CB8"/>
    <w:rsid w:val="007E61F7"/>
    <w:rsid w:val="007E6339"/>
    <w:rsid w:val="007E650F"/>
    <w:rsid w:val="007E666A"/>
    <w:rsid w:val="007E681E"/>
    <w:rsid w:val="007E68F6"/>
    <w:rsid w:val="007E6ACE"/>
    <w:rsid w:val="007E6B0B"/>
    <w:rsid w:val="007E6B84"/>
    <w:rsid w:val="007E6D39"/>
    <w:rsid w:val="007E6EF9"/>
    <w:rsid w:val="007E7814"/>
    <w:rsid w:val="007E7972"/>
    <w:rsid w:val="007E7C59"/>
    <w:rsid w:val="007F0511"/>
    <w:rsid w:val="007F087C"/>
    <w:rsid w:val="007F1FC9"/>
    <w:rsid w:val="007F2093"/>
    <w:rsid w:val="007F2AE5"/>
    <w:rsid w:val="007F2B8F"/>
    <w:rsid w:val="007F31E1"/>
    <w:rsid w:val="007F3400"/>
    <w:rsid w:val="007F370B"/>
    <w:rsid w:val="007F49A4"/>
    <w:rsid w:val="007F4DCC"/>
    <w:rsid w:val="007F52E1"/>
    <w:rsid w:val="007F53A1"/>
    <w:rsid w:val="007F56C3"/>
    <w:rsid w:val="007F5EA8"/>
    <w:rsid w:val="007F5FEB"/>
    <w:rsid w:val="007F6AB0"/>
    <w:rsid w:val="007F77AD"/>
    <w:rsid w:val="00800A85"/>
    <w:rsid w:val="00800C84"/>
    <w:rsid w:val="0080257D"/>
    <w:rsid w:val="008025AE"/>
    <w:rsid w:val="00802670"/>
    <w:rsid w:val="00803615"/>
    <w:rsid w:val="0080375F"/>
    <w:rsid w:val="00803805"/>
    <w:rsid w:val="00803812"/>
    <w:rsid w:val="00803EA8"/>
    <w:rsid w:val="00803EA9"/>
    <w:rsid w:val="00803F6B"/>
    <w:rsid w:val="008040EC"/>
    <w:rsid w:val="00804C68"/>
    <w:rsid w:val="008052B1"/>
    <w:rsid w:val="00805337"/>
    <w:rsid w:val="0080582D"/>
    <w:rsid w:val="008059CD"/>
    <w:rsid w:val="00805AB1"/>
    <w:rsid w:val="00805D11"/>
    <w:rsid w:val="00805F72"/>
    <w:rsid w:val="00806C21"/>
    <w:rsid w:val="0080756C"/>
    <w:rsid w:val="00807FAE"/>
    <w:rsid w:val="00810322"/>
    <w:rsid w:val="00810325"/>
    <w:rsid w:val="00811243"/>
    <w:rsid w:val="00811AF4"/>
    <w:rsid w:val="00811E3F"/>
    <w:rsid w:val="0081220D"/>
    <w:rsid w:val="00812758"/>
    <w:rsid w:val="008131BE"/>
    <w:rsid w:val="00813520"/>
    <w:rsid w:val="00813F88"/>
    <w:rsid w:val="00814B36"/>
    <w:rsid w:val="0081517D"/>
    <w:rsid w:val="008152DB"/>
    <w:rsid w:val="00815792"/>
    <w:rsid w:val="00815C9B"/>
    <w:rsid w:val="00815F59"/>
    <w:rsid w:val="008168D8"/>
    <w:rsid w:val="00816D49"/>
    <w:rsid w:val="008203A8"/>
    <w:rsid w:val="00821833"/>
    <w:rsid w:val="00821C09"/>
    <w:rsid w:val="00822C89"/>
    <w:rsid w:val="008241C6"/>
    <w:rsid w:val="008243C9"/>
    <w:rsid w:val="00824831"/>
    <w:rsid w:val="008251AB"/>
    <w:rsid w:val="008255A4"/>
    <w:rsid w:val="008256DF"/>
    <w:rsid w:val="008257ED"/>
    <w:rsid w:val="00825ABA"/>
    <w:rsid w:val="008275D0"/>
    <w:rsid w:val="008278E9"/>
    <w:rsid w:val="00830FF6"/>
    <w:rsid w:val="008311F1"/>
    <w:rsid w:val="00831204"/>
    <w:rsid w:val="00831208"/>
    <w:rsid w:val="00831253"/>
    <w:rsid w:val="008313BC"/>
    <w:rsid w:val="008322C9"/>
    <w:rsid w:val="0083279B"/>
    <w:rsid w:val="00832B4A"/>
    <w:rsid w:val="00832B94"/>
    <w:rsid w:val="00832FB1"/>
    <w:rsid w:val="008332D5"/>
    <w:rsid w:val="0083385A"/>
    <w:rsid w:val="00833B44"/>
    <w:rsid w:val="00833D61"/>
    <w:rsid w:val="00833D71"/>
    <w:rsid w:val="0083466E"/>
    <w:rsid w:val="00835378"/>
    <w:rsid w:val="00835A02"/>
    <w:rsid w:val="00836387"/>
    <w:rsid w:val="00836E21"/>
    <w:rsid w:val="0083705E"/>
    <w:rsid w:val="008372F5"/>
    <w:rsid w:val="00837428"/>
    <w:rsid w:val="0083782E"/>
    <w:rsid w:val="0083796E"/>
    <w:rsid w:val="00840481"/>
    <w:rsid w:val="00840BF1"/>
    <w:rsid w:val="008414B4"/>
    <w:rsid w:val="00841859"/>
    <w:rsid w:val="00842420"/>
    <w:rsid w:val="008429CF"/>
    <w:rsid w:val="00843638"/>
    <w:rsid w:val="0084405B"/>
    <w:rsid w:val="008443C4"/>
    <w:rsid w:val="008446E2"/>
    <w:rsid w:val="0084493A"/>
    <w:rsid w:val="00844CEC"/>
    <w:rsid w:val="00844E0E"/>
    <w:rsid w:val="00845630"/>
    <w:rsid w:val="00845896"/>
    <w:rsid w:val="00845B40"/>
    <w:rsid w:val="008461D0"/>
    <w:rsid w:val="008466CC"/>
    <w:rsid w:val="0084708B"/>
    <w:rsid w:val="00847E19"/>
    <w:rsid w:val="00850CD3"/>
    <w:rsid w:val="0085112C"/>
    <w:rsid w:val="00851263"/>
    <w:rsid w:val="0085183E"/>
    <w:rsid w:val="00852FCF"/>
    <w:rsid w:val="008536D6"/>
    <w:rsid w:val="00853766"/>
    <w:rsid w:val="00854E60"/>
    <w:rsid w:val="00854F1F"/>
    <w:rsid w:val="00855F5F"/>
    <w:rsid w:val="0085639E"/>
    <w:rsid w:val="00856B1B"/>
    <w:rsid w:val="0085724C"/>
    <w:rsid w:val="008574D7"/>
    <w:rsid w:val="00857D58"/>
    <w:rsid w:val="008601A9"/>
    <w:rsid w:val="00860C62"/>
    <w:rsid w:val="0086157D"/>
    <w:rsid w:val="00861895"/>
    <w:rsid w:val="00862126"/>
    <w:rsid w:val="008622AA"/>
    <w:rsid w:val="0086269E"/>
    <w:rsid w:val="00862ACD"/>
    <w:rsid w:val="00862BA0"/>
    <w:rsid w:val="00863708"/>
    <w:rsid w:val="008638A1"/>
    <w:rsid w:val="00863971"/>
    <w:rsid w:val="00863DEB"/>
    <w:rsid w:val="008647FE"/>
    <w:rsid w:val="0086494C"/>
    <w:rsid w:val="00864D34"/>
    <w:rsid w:val="00864D69"/>
    <w:rsid w:val="0086517F"/>
    <w:rsid w:val="008651F9"/>
    <w:rsid w:val="00865B0D"/>
    <w:rsid w:val="0086664D"/>
    <w:rsid w:val="00867351"/>
    <w:rsid w:val="00867652"/>
    <w:rsid w:val="00867756"/>
    <w:rsid w:val="0087179D"/>
    <w:rsid w:val="00871B33"/>
    <w:rsid w:val="00871D88"/>
    <w:rsid w:val="00871DC0"/>
    <w:rsid w:val="00872512"/>
    <w:rsid w:val="00872949"/>
    <w:rsid w:val="00872BBF"/>
    <w:rsid w:val="00872BE4"/>
    <w:rsid w:val="00872DA0"/>
    <w:rsid w:val="00872F40"/>
    <w:rsid w:val="008730BB"/>
    <w:rsid w:val="00873E83"/>
    <w:rsid w:val="00873EE6"/>
    <w:rsid w:val="008748BC"/>
    <w:rsid w:val="008748E2"/>
    <w:rsid w:val="00874D66"/>
    <w:rsid w:val="008753F7"/>
    <w:rsid w:val="008756B5"/>
    <w:rsid w:val="008758AF"/>
    <w:rsid w:val="00875D39"/>
    <w:rsid w:val="00876E49"/>
    <w:rsid w:val="00877167"/>
    <w:rsid w:val="00877391"/>
    <w:rsid w:val="0087781F"/>
    <w:rsid w:val="00877B4E"/>
    <w:rsid w:val="00881678"/>
    <w:rsid w:val="00881D8A"/>
    <w:rsid w:val="008832BD"/>
    <w:rsid w:val="008833F1"/>
    <w:rsid w:val="00883C32"/>
    <w:rsid w:val="00883CD5"/>
    <w:rsid w:val="00883E9B"/>
    <w:rsid w:val="00884360"/>
    <w:rsid w:val="00884ADD"/>
    <w:rsid w:val="00885CDD"/>
    <w:rsid w:val="008862EF"/>
    <w:rsid w:val="008874C6"/>
    <w:rsid w:val="00887874"/>
    <w:rsid w:val="00887E41"/>
    <w:rsid w:val="0089054E"/>
    <w:rsid w:val="008907FD"/>
    <w:rsid w:val="00890F02"/>
    <w:rsid w:val="008920B9"/>
    <w:rsid w:val="00892887"/>
    <w:rsid w:val="00892D75"/>
    <w:rsid w:val="00893BB7"/>
    <w:rsid w:val="008941DB"/>
    <w:rsid w:val="008944F8"/>
    <w:rsid w:val="00894546"/>
    <w:rsid w:val="008954D8"/>
    <w:rsid w:val="00895940"/>
    <w:rsid w:val="00895C7B"/>
    <w:rsid w:val="00895E31"/>
    <w:rsid w:val="0089695D"/>
    <w:rsid w:val="0089712D"/>
    <w:rsid w:val="0089733D"/>
    <w:rsid w:val="008979DB"/>
    <w:rsid w:val="008A07A8"/>
    <w:rsid w:val="008A0E9B"/>
    <w:rsid w:val="008A0F8E"/>
    <w:rsid w:val="008A16EA"/>
    <w:rsid w:val="008A19CD"/>
    <w:rsid w:val="008A2862"/>
    <w:rsid w:val="008A2C5D"/>
    <w:rsid w:val="008A2E6C"/>
    <w:rsid w:val="008A2F60"/>
    <w:rsid w:val="008A3046"/>
    <w:rsid w:val="008A3DF9"/>
    <w:rsid w:val="008A5209"/>
    <w:rsid w:val="008A547E"/>
    <w:rsid w:val="008A57D2"/>
    <w:rsid w:val="008A5B1F"/>
    <w:rsid w:val="008A5DDC"/>
    <w:rsid w:val="008A5E8A"/>
    <w:rsid w:val="008A5FC8"/>
    <w:rsid w:val="008A66F4"/>
    <w:rsid w:val="008A7254"/>
    <w:rsid w:val="008A7474"/>
    <w:rsid w:val="008B060F"/>
    <w:rsid w:val="008B0B42"/>
    <w:rsid w:val="008B0D56"/>
    <w:rsid w:val="008B131B"/>
    <w:rsid w:val="008B1A4F"/>
    <w:rsid w:val="008B1A8B"/>
    <w:rsid w:val="008B2929"/>
    <w:rsid w:val="008B2CE0"/>
    <w:rsid w:val="008B2E67"/>
    <w:rsid w:val="008B31F9"/>
    <w:rsid w:val="008B3A74"/>
    <w:rsid w:val="008B3BD2"/>
    <w:rsid w:val="008B3C40"/>
    <w:rsid w:val="008B428B"/>
    <w:rsid w:val="008B47F3"/>
    <w:rsid w:val="008B4A65"/>
    <w:rsid w:val="008B4E9B"/>
    <w:rsid w:val="008B50DF"/>
    <w:rsid w:val="008B5B36"/>
    <w:rsid w:val="008B5D4D"/>
    <w:rsid w:val="008B60D9"/>
    <w:rsid w:val="008B6162"/>
    <w:rsid w:val="008B65D2"/>
    <w:rsid w:val="008B706F"/>
    <w:rsid w:val="008B7732"/>
    <w:rsid w:val="008C04DF"/>
    <w:rsid w:val="008C082D"/>
    <w:rsid w:val="008C1041"/>
    <w:rsid w:val="008C1880"/>
    <w:rsid w:val="008C1897"/>
    <w:rsid w:val="008C1971"/>
    <w:rsid w:val="008C2AD0"/>
    <w:rsid w:val="008C2FA8"/>
    <w:rsid w:val="008C31AE"/>
    <w:rsid w:val="008C3BC3"/>
    <w:rsid w:val="008C42E0"/>
    <w:rsid w:val="008C452F"/>
    <w:rsid w:val="008C4AF5"/>
    <w:rsid w:val="008C4B80"/>
    <w:rsid w:val="008C5036"/>
    <w:rsid w:val="008C5399"/>
    <w:rsid w:val="008C62E2"/>
    <w:rsid w:val="008C644C"/>
    <w:rsid w:val="008C6827"/>
    <w:rsid w:val="008C6874"/>
    <w:rsid w:val="008C6AC2"/>
    <w:rsid w:val="008C7098"/>
    <w:rsid w:val="008C74B6"/>
    <w:rsid w:val="008C798F"/>
    <w:rsid w:val="008C7A3E"/>
    <w:rsid w:val="008D00FE"/>
    <w:rsid w:val="008D2147"/>
    <w:rsid w:val="008D2AC6"/>
    <w:rsid w:val="008D2CAF"/>
    <w:rsid w:val="008D303A"/>
    <w:rsid w:val="008D3ACE"/>
    <w:rsid w:val="008D3C0D"/>
    <w:rsid w:val="008D3C88"/>
    <w:rsid w:val="008D4E7E"/>
    <w:rsid w:val="008D51CC"/>
    <w:rsid w:val="008D648F"/>
    <w:rsid w:val="008D6B57"/>
    <w:rsid w:val="008D6C14"/>
    <w:rsid w:val="008D76C3"/>
    <w:rsid w:val="008D7A55"/>
    <w:rsid w:val="008E0BE2"/>
    <w:rsid w:val="008E0CD1"/>
    <w:rsid w:val="008E1CB2"/>
    <w:rsid w:val="008E31A9"/>
    <w:rsid w:val="008E3367"/>
    <w:rsid w:val="008E4F95"/>
    <w:rsid w:val="008E530B"/>
    <w:rsid w:val="008E5366"/>
    <w:rsid w:val="008E5533"/>
    <w:rsid w:val="008E775F"/>
    <w:rsid w:val="008F1A30"/>
    <w:rsid w:val="008F1C6E"/>
    <w:rsid w:val="008F1FC1"/>
    <w:rsid w:val="008F2238"/>
    <w:rsid w:val="008F2691"/>
    <w:rsid w:val="008F2DF6"/>
    <w:rsid w:val="008F2E3D"/>
    <w:rsid w:val="008F35DC"/>
    <w:rsid w:val="008F478E"/>
    <w:rsid w:val="008F4D52"/>
    <w:rsid w:val="008F4E41"/>
    <w:rsid w:val="008F5276"/>
    <w:rsid w:val="008F6222"/>
    <w:rsid w:val="008F665E"/>
    <w:rsid w:val="008F670B"/>
    <w:rsid w:val="008F6AA1"/>
    <w:rsid w:val="008F7A00"/>
    <w:rsid w:val="00900C1C"/>
    <w:rsid w:val="00900F65"/>
    <w:rsid w:val="009011AF"/>
    <w:rsid w:val="009015BF"/>
    <w:rsid w:val="009029B0"/>
    <w:rsid w:val="009039B0"/>
    <w:rsid w:val="0090408D"/>
    <w:rsid w:val="00904580"/>
    <w:rsid w:val="00904757"/>
    <w:rsid w:val="00904B36"/>
    <w:rsid w:val="00904C80"/>
    <w:rsid w:val="00904E6B"/>
    <w:rsid w:val="00904FCB"/>
    <w:rsid w:val="009056EC"/>
    <w:rsid w:val="00905E74"/>
    <w:rsid w:val="00906EEC"/>
    <w:rsid w:val="0090701B"/>
    <w:rsid w:val="0091038F"/>
    <w:rsid w:val="00910AE9"/>
    <w:rsid w:val="009113C8"/>
    <w:rsid w:val="00912037"/>
    <w:rsid w:val="009129EF"/>
    <w:rsid w:val="0091310B"/>
    <w:rsid w:val="00913531"/>
    <w:rsid w:val="0091384B"/>
    <w:rsid w:val="00913F33"/>
    <w:rsid w:val="00914204"/>
    <w:rsid w:val="00914306"/>
    <w:rsid w:val="00914392"/>
    <w:rsid w:val="009143B2"/>
    <w:rsid w:val="00915C7E"/>
    <w:rsid w:val="009166AF"/>
    <w:rsid w:val="00917862"/>
    <w:rsid w:val="009206C0"/>
    <w:rsid w:val="00920B6F"/>
    <w:rsid w:val="00922606"/>
    <w:rsid w:val="00922791"/>
    <w:rsid w:val="00922D31"/>
    <w:rsid w:val="009239F9"/>
    <w:rsid w:val="00923F34"/>
    <w:rsid w:val="0092413A"/>
    <w:rsid w:val="0092559F"/>
    <w:rsid w:val="00925C6F"/>
    <w:rsid w:val="0092607C"/>
    <w:rsid w:val="00926081"/>
    <w:rsid w:val="0092675A"/>
    <w:rsid w:val="00930389"/>
    <w:rsid w:val="00930B95"/>
    <w:rsid w:val="00930F94"/>
    <w:rsid w:val="009310DB"/>
    <w:rsid w:val="00931141"/>
    <w:rsid w:val="009316EE"/>
    <w:rsid w:val="00931C86"/>
    <w:rsid w:val="00932289"/>
    <w:rsid w:val="00932771"/>
    <w:rsid w:val="00932A03"/>
    <w:rsid w:val="00934D3B"/>
    <w:rsid w:val="00935224"/>
    <w:rsid w:val="00935665"/>
    <w:rsid w:val="00935B30"/>
    <w:rsid w:val="00936A4E"/>
    <w:rsid w:val="00936E77"/>
    <w:rsid w:val="009370ED"/>
    <w:rsid w:val="00937965"/>
    <w:rsid w:val="0094038F"/>
    <w:rsid w:val="0094067C"/>
    <w:rsid w:val="00940AE9"/>
    <w:rsid w:val="00940C55"/>
    <w:rsid w:val="00940F02"/>
    <w:rsid w:val="00941580"/>
    <w:rsid w:val="00942962"/>
    <w:rsid w:val="00943006"/>
    <w:rsid w:val="00944A06"/>
    <w:rsid w:val="00944E0C"/>
    <w:rsid w:val="00945998"/>
    <w:rsid w:val="00945CE8"/>
    <w:rsid w:val="00946C48"/>
    <w:rsid w:val="00946D8B"/>
    <w:rsid w:val="00946DD8"/>
    <w:rsid w:val="00946EFF"/>
    <w:rsid w:val="00946F6E"/>
    <w:rsid w:val="009474C2"/>
    <w:rsid w:val="0094777A"/>
    <w:rsid w:val="00947A98"/>
    <w:rsid w:val="0095057E"/>
    <w:rsid w:val="0095083A"/>
    <w:rsid w:val="00950D81"/>
    <w:rsid w:val="00951BD9"/>
    <w:rsid w:val="00952A05"/>
    <w:rsid w:val="00953831"/>
    <w:rsid w:val="00953F58"/>
    <w:rsid w:val="009543EB"/>
    <w:rsid w:val="00954978"/>
    <w:rsid w:val="00954B1B"/>
    <w:rsid w:val="00957B9C"/>
    <w:rsid w:val="00957C86"/>
    <w:rsid w:val="0096019A"/>
    <w:rsid w:val="00960F15"/>
    <w:rsid w:val="00961A98"/>
    <w:rsid w:val="009620E6"/>
    <w:rsid w:val="009623AB"/>
    <w:rsid w:val="009628F8"/>
    <w:rsid w:val="00962AFE"/>
    <w:rsid w:val="009631BA"/>
    <w:rsid w:val="009631C3"/>
    <w:rsid w:val="00963456"/>
    <w:rsid w:val="0096378F"/>
    <w:rsid w:val="00964131"/>
    <w:rsid w:val="00964206"/>
    <w:rsid w:val="00965380"/>
    <w:rsid w:val="009656EE"/>
    <w:rsid w:val="00965871"/>
    <w:rsid w:val="00965E26"/>
    <w:rsid w:val="009663C6"/>
    <w:rsid w:val="0096643C"/>
    <w:rsid w:val="00966F17"/>
    <w:rsid w:val="00967ED7"/>
    <w:rsid w:val="00970139"/>
    <w:rsid w:val="00970A6B"/>
    <w:rsid w:val="00971154"/>
    <w:rsid w:val="00971171"/>
    <w:rsid w:val="00971251"/>
    <w:rsid w:val="009713C6"/>
    <w:rsid w:val="00971D9B"/>
    <w:rsid w:val="00972EC5"/>
    <w:rsid w:val="009731EC"/>
    <w:rsid w:val="009732E9"/>
    <w:rsid w:val="00973586"/>
    <w:rsid w:val="009737D9"/>
    <w:rsid w:val="00973C29"/>
    <w:rsid w:val="00973F7E"/>
    <w:rsid w:val="009758E3"/>
    <w:rsid w:val="009763C4"/>
    <w:rsid w:val="00976C4F"/>
    <w:rsid w:val="009772F1"/>
    <w:rsid w:val="00977A6B"/>
    <w:rsid w:val="009803F1"/>
    <w:rsid w:val="009807B4"/>
    <w:rsid w:val="0098182A"/>
    <w:rsid w:val="009827FE"/>
    <w:rsid w:val="009828C6"/>
    <w:rsid w:val="00982964"/>
    <w:rsid w:val="00983A84"/>
    <w:rsid w:val="00983B4C"/>
    <w:rsid w:val="00983DFB"/>
    <w:rsid w:val="009843E2"/>
    <w:rsid w:val="009844F7"/>
    <w:rsid w:val="00984753"/>
    <w:rsid w:val="00984AA1"/>
    <w:rsid w:val="00985462"/>
    <w:rsid w:val="00985463"/>
    <w:rsid w:val="0098576C"/>
    <w:rsid w:val="0098582B"/>
    <w:rsid w:val="00985947"/>
    <w:rsid w:val="00985FE7"/>
    <w:rsid w:val="00986029"/>
    <w:rsid w:val="009861AC"/>
    <w:rsid w:val="0099079E"/>
    <w:rsid w:val="0099188F"/>
    <w:rsid w:val="0099189A"/>
    <w:rsid w:val="00991F5D"/>
    <w:rsid w:val="0099281E"/>
    <w:rsid w:val="00992870"/>
    <w:rsid w:val="009930B9"/>
    <w:rsid w:val="009934E2"/>
    <w:rsid w:val="00993AB6"/>
    <w:rsid w:val="00993DDC"/>
    <w:rsid w:val="00994079"/>
    <w:rsid w:val="00994F59"/>
    <w:rsid w:val="00995933"/>
    <w:rsid w:val="00995FFD"/>
    <w:rsid w:val="00996A15"/>
    <w:rsid w:val="00997F4B"/>
    <w:rsid w:val="009A0B5D"/>
    <w:rsid w:val="009A244C"/>
    <w:rsid w:val="009A2BBB"/>
    <w:rsid w:val="009A2C08"/>
    <w:rsid w:val="009A2CD1"/>
    <w:rsid w:val="009A35A6"/>
    <w:rsid w:val="009A3612"/>
    <w:rsid w:val="009A4059"/>
    <w:rsid w:val="009A44C8"/>
    <w:rsid w:val="009A4579"/>
    <w:rsid w:val="009A45B0"/>
    <w:rsid w:val="009A4755"/>
    <w:rsid w:val="009A4EAB"/>
    <w:rsid w:val="009A5BCC"/>
    <w:rsid w:val="009A5F58"/>
    <w:rsid w:val="009A6A6F"/>
    <w:rsid w:val="009A735F"/>
    <w:rsid w:val="009B07DC"/>
    <w:rsid w:val="009B10C2"/>
    <w:rsid w:val="009B1226"/>
    <w:rsid w:val="009B13B9"/>
    <w:rsid w:val="009B1AD4"/>
    <w:rsid w:val="009B1B69"/>
    <w:rsid w:val="009B1D67"/>
    <w:rsid w:val="009B3317"/>
    <w:rsid w:val="009B47EE"/>
    <w:rsid w:val="009B533B"/>
    <w:rsid w:val="009B5A67"/>
    <w:rsid w:val="009B7570"/>
    <w:rsid w:val="009C0336"/>
    <w:rsid w:val="009C0DCE"/>
    <w:rsid w:val="009C1051"/>
    <w:rsid w:val="009C137B"/>
    <w:rsid w:val="009C16FB"/>
    <w:rsid w:val="009C1772"/>
    <w:rsid w:val="009C17DA"/>
    <w:rsid w:val="009C18CC"/>
    <w:rsid w:val="009C1C22"/>
    <w:rsid w:val="009C1F5C"/>
    <w:rsid w:val="009C1F80"/>
    <w:rsid w:val="009C2C62"/>
    <w:rsid w:val="009C2FC1"/>
    <w:rsid w:val="009C37B1"/>
    <w:rsid w:val="009C3AFB"/>
    <w:rsid w:val="009C3B95"/>
    <w:rsid w:val="009C3C80"/>
    <w:rsid w:val="009C470D"/>
    <w:rsid w:val="009C4CD0"/>
    <w:rsid w:val="009C5CA0"/>
    <w:rsid w:val="009C638B"/>
    <w:rsid w:val="009C7998"/>
    <w:rsid w:val="009C7AEF"/>
    <w:rsid w:val="009D05E0"/>
    <w:rsid w:val="009D199C"/>
    <w:rsid w:val="009D1F22"/>
    <w:rsid w:val="009D217F"/>
    <w:rsid w:val="009D2594"/>
    <w:rsid w:val="009D29E9"/>
    <w:rsid w:val="009D3626"/>
    <w:rsid w:val="009D3B66"/>
    <w:rsid w:val="009D443F"/>
    <w:rsid w:val="009D655A"/>
    <w:rsid w:val="009D68FB"/>
    <w:rsid w:val="009D6C19"/>
    <w:rsid w:val="009D6EE3"/>
    <w:rsid w:val="009D72FC"/>
    <w:rsid w:val="009D771F"/>
    <w:rsid w:val="009D7BA9"/>
    <w:rsid w:val="009D7CD5"/>
    <w:rsid w:val="009E04B3"/>
    <w:rsid w:val="009E0780"/>
    <w:rsid w:val="009E0DFC"/>
    <w:rsid w:val="009E12EA"/>
    <w:rsid w:val="009E1880"/>
    <w:rsid w:val="009E1A06"/>
    <w:rsid w:val="009E1A85"/>
    <w:rsid w:val="009E247B"/>
    <w:rsid w:val="009E36A5"/>
    <w:rsid w:val="009E3F8F"/>
    <w:rsid w:val="009E41A0"/>
    <w:rsid w:val="009E442B"/>
    <w:rsid w:val="009E46AE"/>
    <w:rsid w:val="009E5252"/>
    <w:rsid w:val="009E5B74"/>
    <w:rsid w:val="009E644A"/>
    <w:rsid w:val="009E6E9A"/>
    <w:rsid w:val="009E750B"/>
    <w:rsid w:val="009E7C14"/>
    <w:rsid w:val="009F0803"/>
    <w:rsid w:val="009F094B"/>
    <w:rsid w:val="009F0A01"/>
    <w:rsid w:val="009F1B50"/>
    <w:rsid w:val="009F1EFE"/>
    <w:rsid w:val="009F1F1A"/>
    <w:rsid w:val="009F2D3D"/>
    <w:rsid w:val="009F3B2B"/>
    <w:rsid w:val="009F3CA2"/>
    <w:rsid w:val="009F3EA2"/>
    <w:rsid w:val="009F419C"/>
    <w:rsid w:val="009F43E0"/>
    <w:rsid w:val="009F49B2"/>
    <w:rsid w:val="009F52C1"/>
    <w:rsid w:val="009F52CE"/>
    <w:rsid w:val="009F5EB6"/>
    <w:rsid w:val="009F62D9"/>
    <w:rsid w:val="00A00B57"/>
    <w:rsid w:val="00A00C12"/>
    <w:rsid w:val="00A016F4"/>
    <w:rsid w:val="00A01D7B"/>
    <w:rsid w:val="00A0211B"/>
    <w:rsid w:val="00A02E61"/>
    <w:rsid w:val="00A03AB2"/>
    <w:rsid w:val="00A03AC2"/>
    <w:rsid w:val="00A03C7D"/>
    <w:rsid w:val="00A04583"/>
    <w:rsid w:val="00A04B94"/>
    <w:rsid w:val="00A04CCE"/>
    <w:rsid w:val="00A04D6C"/>
    <w:rsid w:val="00A053A2"/>
    <w:rsid w:val="00A055A5"/>
    <w:rsid w:val="00A059F8"/>
    <w:rsid w:val="00A05DD6"/>
    <w:rsid w:val="00A06074"/>
    <w:rsid w:val="00A0626C"/>
    <w:rsid w:val="00A06502"/>
    <w:rsid w:val="00A07A85"/>
    <w:rsid w:val="00A07E04"/>
    <w:rsid w:val="00A1067D"/>
    <w:rsid w:val="00A10938"/>
    <w:rsid w:val="00A113C1"/>
    <w:rsid w:val="00A116EB"/>
    <w:rsid w:val="00A11EA9"/>
    <w:rsid w:val="00A12068"/>
    <w:rsid w:val="00A120B9"/>
    <w:rsid w:val="00A1260A"/>
    <w:rsid w:val="00A1264F"/>
    <w:rsid w:val="00A12A7C"/>
    <w:rsid w:val="00A1330E"/>
    <w:rsid w:val="00A138DE"/>
    <w:rsid w:val="00A13C2E"/>
    <w:rsid w:val="00A140F7"/>
    <w:rsid w:val="00A1448C"/>
    <w:rsid w:val="00A14C15"/>
    <w:rsid w:val="00A14F1F"/>
    <w:rsid w:val="00A15328"/>
    <w:rsid w:val="00A15D7C"/>
    <w:rsid w:val="00A16688"/>
    <w:rsid w:val="00A1791D"/>
    <w:rsid w:val="00A17CF5"/>
    <w:rsid w:val="00A203CB"/>
    <w:rsid w:val="00A204BC"/>
    <w:rsid w:val="00A210D2"/>
    <w:rsid w:val="00A215A8"/>
    <w:rsid w:val="00A22790"/>
    <w:rsid w:val="00A22822"/>
    <w:rsid w:val="00A22CC2"/>
    <w:rsid w:val="00A2334F"/>
    <w:rsid w:val="00A2351C"/>
    <w:rsid w:val="00A23838"/>
    <w:rsid w:val="00A23944"/>
    <w:rsid w:val="00A2400F"/>
    <w:rsid w:val="00A25337"/>
    <w:rsid w:val="00A25E59"/>
    <w:rsid w:val="00A25FA0"/>
    <w:rsid w:val="00A2678B"/>
    <w:rsid w:val="00A30B98"/>
    <w:rsid w:val="00A31884"/>
    <w:rsid w:val="00A31A3C"/>
    <w:rsid w:val="00A320C1"/>
    <w:rsid w:val="00A321B6"/>
    <w:rsid w:val="00A32E8A"/>
    <w:rsid w:val="00A33F37"/>
    <w:rsid w:val="00A342AB"/>
    <w:rsid w:val="00A34481"/>
    <w:rsid w:val="00A34A91"/>
    <w:rsid w:val="00A34AE0"/>
    <w:rsid w:val="00A34DE6"/>
    <w:rsid w:val="00A34F8A"/>
    <w:rsid w:val="00A356F4"/>
    <w:rsid w:val="00A35A96"/>
    <w:rsid w:val="00A35C5C"/>
    <w:rsid w:val="00A35E95"/>
    <w:rsid w:val="00A361CA"/>
    <w:rsid w:val="00A36AB7"/>
    <w:rsid w:val="00A374EB"/>
    <w:rsid w:val="00A3768F"/>
    <w:rsid w:val="00A40131"/>
    <w:rsid w:val="00A402A1"/>
    <w:rsid w:val="00A41D8A"/>
    <w:rsid w:val="00A4274E"/>
    <w:rsid w:val="00A44175"/>
    <w:rsid w:val="00A44638"/>
    <w:rsid w:val="00A44D8F"/>
    <w:rsid w:val="00A45A85"/>
    <w:rsid w:val="00A46260"/>
    <w:rsid w:val="00A464DE"/>
    <w:rsid w:val="00A46777"/>
    <w:rsid w:val="00A46CF2"/>
    <w:rsid w:val="00A46E8E"/>
    <w:rsid w:val="00A46F7D"/>
    <w:rsid w:val="00A475B0"/>
    <w:rsid w:val="00A502C3"/>
    <w:rsid w:val="00A50455"/>
    <w:rsid w:val="00A50D22"/>
    <w:rsid w:val="00A50E14"/>
    <w:rsid w:val="00A51233"/>
    <w:rsid w:val="00A512C3"/>
    <w:rsid w:val="00A51CDD"/>
    <w:rsid w:val="00A5223C"/>
    <w:rsid w:val="00A522C3"/>
    <w:rsid w:val="00A528B0"/>
    <w:rsid w:val="00A52DCE"/>
    <w:rsid w:val="00A53477"/>
    <w:rsid w:val="00A54E22"/>
    <w:rsid w:val="00A55140"/>
    <w:rsid w:val="00A562CA"/>
    <w:rsid w:val="00A56787"/>
    <w:rsid w:val="00A5694E"/>
    <w:rsid w:val="00A571AE"/>
    <w:rsid w:val="00A571FE"/>
    <w:rsid w:val="00A575B4"/>
    <w:rsid w:val="00A5796A"/>
    <w:rsid w:val="00A57DDC"/>
    <w:rsid w:val="00A60300"/>
    <w:rsid w:val="00A60395"/>
    <w:rsid w:val="00A60929"/>
    <w:rsid w:val="00A61063"/>
    <w:rsid w:val="00A61836"/>
    <w:rsid w:val="00A61B26"/>
    <w:rsid w:val="00A61D1D"/>
    <w:rsid w:val="00A61D8E"/>
    <w:rsid w:val="00A61EE9"/>
    <w:rsid w:val="00A622F0"/>
    <w:rsid w:val="00A6287E"/>
    <w:rsid w:val="00A63507"/>
    <w:rsid w:val="00A64A3F"/>
    <w:rsid w:val="00A64DC9"/>
    <w:rsid w:val="00A65280"/>
    <w:rsid w:val="00A65624"/>
    <w:rsid w:val="00A658A4"/>
    <w:rsid w:val="00A66202"/>
    <w:rsid w:val="00A6710A"/>
    <w:rsid w:val="00A67354"/>
    <w:rsid w:val="00A675BB"/>
    <w:rsid w:val="00A70DF7"/>
    <w:rsid w:val="00A711F0"/>
    <w:rsid w:val="00A71593"/>
    <w:rsid w:val="00A71EFB"/>
    <w:rsid w:val="00A72644"/>
    <w:rsid w:val="00A72B79"/>
    <w:rsid w:val="00A73268"/>
    <w:rsid w:val="00A73BD7"/>
    <w:rsid w:val="00A742C7"/>
    <w:rsid w:val="00A743AB"/>
    <w:rsid w:val="00A7453E"/>
    <w:rsid w:val="00A753C0"/>
    <w:rsid w:val="00A75510"/>
    <w:rsid w:val="00A761E5"/>
    <w:rsid w:val="00A77212"/>
    <w:rsid w:val="00A77C2C"/>
    <w:rsid w:val="00A80062"/>
    <w:rsid w:val="00A80110"/>
    <w:rsid w:val="00A8095B"/>
    <w:rsid w:val="00A80F27"/>
    <w:rsid w:val="00A8182F"/>
    <w:rsid w:val="00A81C19"/>
    <w:rsid w:val="00A82146"/>
    <w:rsid w:val="00A82545"/>
    <w:rsid w:val="00A82683"/>
    <w:rsid w:val="00A82B55"/>
    <w:rsid w:val="00A82C68"/>
    <w:rsid w:val="00A831D9"/>
    <w:rsid w:val="00A83508"/>
    <w:rsid w:val="00A856EB"/>
    <w:rsid w:val="00A86236"/>
    <w:rsid w:val="00A875E3"/>
    <w:rsid w:val="00A87694"/>
    <w:rsid w:val="00A9022E"/>
    <w:rsid w:val="00A902D4"/>
    <w:rsid w:val="00A9079C"/>
    <w:rsid w:val="00A90C0D"/>
    <w:rsid w:val="00A90FFB"/>
    <w:rsid w:val="00A91257"/>
    <w:rsid w:val="00A9209F"/>
    <w:rsid w:val="00A9235A"/>
    <w:rsid w:val="00A92C0D"/>
    <w:rsid w:val="00A92EB1"/>
    <w:rsid w:val="00A93011"/>
    <w:rsid w:val="00A93BE0"/>
    <w:rsid w:val="00A93C25"/>
    <w:rsid w:val="00A93E1B"/>
    <w:rsid w:val="00A9408B"/>
    <w:rsid w:val="00A942E6"/>
    <w:rsid w:val="00A9464D"/>
    <w:rsid w:val="00A94974"/>
    <w:rsid w:val="00A94DD9"/>
    <w:rsid w:val="00A9539C"/>
    <w:rsid w:val="00A95683"/>
    <w:rsid w:val="00A9641B"/>
    <w:rsid w:val="00A9643B"/>
    <w:rsid w:val="00A967CF"/>
    <w:rsid w:val="00A96E21"/>
    <w:rsid w:val="00A96E34"/>
    <w:rsid w:val="00A979B1"/>
    <w:rsid w:val="00AA0AD4"/>
    <w:rsid w:val="00AA1165"/>
    <w:rsid w:val="00AA12B5"/>
    <w:rsid w:val="00AA1480"/>
    <w:rsid w:val="00AA1E32"/>
    <w:rsid w:val="00AA2601"/>
    <w:rsid w:val="00AA2A10"/>
    <w:rsid w:val="00AA3467"/>
    <w:rsid w:val="00AA3682"/>
    <w:rsid w:val="00AA397F"/>
    <w:rsid w:val="00AA3F31"/>
    <w:rsid w:val="00AA437A"/>
    <w:rsid w:val="00AA4625"/>
    <w:rsid w:val="00AA5517"/>
    <w:rsid w:val="00AA6BB6"/>
    <w:rsid w:val="00AA7BCE"/>
    <w:rsid w:val="00AA7D57"/>
    <w:rsid w:val="00AB02E9"/>
    <w:rsid w:val="00AB10EA"/>
    <w:rsid w:val="00AB16B3"/>
    <w:rsid w:val="00AB1EFA"/>
    <w:rsid w:val="00AB1F1A"/>
    <w:rsid w:val="00AB2EE7"/>
    <w:rsid w:val="00AB31D7"/>
    <w:rsid w:val="00AB33AA"/>
    <w:rsid w:val="00AB3F0D"/>
    <w:rsid w:val="00AB4639"/>
    <w:rsid w:val="00AB53E4"/>
    <w:rsid w:val="00AB5467"/>
    <w:rsid w:val="00AB5488"/>
    <w:rsid w:val="00AB6007"/>
    <w:rsid w:val="00AB6EAC"/>
    <w:rsid w:val="00AC00D2"/>
    <w:rsid w:val="00AC0699"/>
    <w:rsid w:val="00AC191A"/>
    <w:rsid w:val="00AC252B"/>
    <w:rsid w:val="00AC2BEF"/>
    <w:rsid w:val="00AC2F08"/>
    <w:rsid w:val="00AC35B2"/>
    <w:rsid w:val="00AC3CBD"/>
    <w:rsid w:val="00AC4636"/>
    <w:rsid w:val="00AC4B39"/>
    <w:rsid w:val="00AC4F34"/>
    <w:rsid w:val="00AC50BC"/>
    <w:rsid w:val="00AC523D"/>
    <w:rsid w:val="00AC6104"/>
    <w:rsid w:val="00AC63AC"/>
    <w:rsid w:val="00AC6EC2"/>
    <w:rsid w:val="00AC6FBC"/>
    <w:rsid w:val="00AC6FC6"/>
    <w:rsid w:val="00AD0265"/>
    <w:rsid w:val="00AD047A"/>
    <w:rsid w:val="00AD0DE9"/>
    <w:rsid w:val="00AD13C0"/>
    <w:rsid w:val="00AD1F3E"/>
    <w:rsid w:val="00AD2036"/>
    <w:rsid w:val="00AD22E3"/>
    <w:rsid w:val="00AD242B"/>
    <w:rsid w:val="00AD2971"/>
    <w:rsid w:val="00AD4439"/>
    <w:rsid w:val="00AD5FE2"/>
    <w:rsid w:val="00AD76F2"/>
    <w:rsid w:val="00AD7D03"/>
    <w:rsid w:val="00AE1224"/>
    <w:rsid w:val="00AE12C5"/>
    <w:rsid w:val="00AE18A3"/>
    <w:rsid w:val="00AE1DBB"/>
    <w:rsid w:val="00AE3505"/>
    <w:rsid w:val="00AE3756"/>
    <w:rsid w:val="00AE3A4B"/>
    <w:rsid w:val="00AE3A63"/>
    <w:rsid w:val="00AE4572"/>
    <w:rsid w:val="00AE4755"/>
    <w:rsid w:val="00AE53FF"/>
    <w:rsid w:val="00AE5416"/>
    <w:rsid w:val="00AE5435"/>
    <w:rsid w:val="00AE5C7D"/>
    <w:rsid w:val="00AE645C"/>
    <w:rsid w:val="00AE749F"/>
    <w:rsid w:val="00AE7DED"/>
    <w:rsid w:val="00AF10FA"/>
    <w:rsid w:val="00AF1DBB"/>
    <w:rsid w:val="00AF2255"/>
    <w:rsid w:val="00AF2918"/>
    <w:rsid w:val="00AF34E3"/>
    <w:rsid w:val="00AF3ABE"/>
    <w:rsid w:val="00AF49C5"/>
    <w:rsid w:val="00AF52E0"/>
    <w:rsid w:val="00AF5615"/>
    <w:rsid w:val="00AF6079"/>
    <w:rsid w:val="00AF6286"/>
    <w:rsid w:val="00AF6959"/>
    <w:rsid w:val="00AF7408"/>
    <w:rsid w:val="00AF7AC8"/>
    <w:rsid w:val="00AF7F9A"/>
    <w:rsid w:val="00B00520"/>
    <w:rsid w:val="00B00B25"/>
    <w:rsid w:val="00B00F8E"/>
    <w:rsid w:val="00B014D0"/>
    <w:rsid w:val="00B020E0"/>
    <w:rsid w:val="00B0226D"/>
    <w:rsid w:val="00B02CD1"/>
    <w:rsid w:val="00B03B39"/>
    <w:rsid w:val="00B03CB0"/>
    <w:rsid w:val="00B041A9"/>
    <w:rsid w:val="00B04350"/>
    <w:rsid w:val="00B0465E"/>
    <w:rsid w:val="00B04F0C"/>
    <w:rsid w:val="00B0515F"/>
    <w:rsid w:val="00B05CBC"/>
    <w:rsid w:val="00B06363"/>
    <w:rsid w:val="00B06A70"/>
    <w:rsid w:val="00B06B41"/>
    <w:rsid w:val="00B06BA8"/>
    <w:rsid w:val="00B06D0F"/>
    <w:rsid w:val="00B076BD"/>
    <w:rsid w:val="00B07A6A"/>
    <w:rsid w:val="00B07B44"/>
    <w:rsid w:val="00B07BE6"/>
    <w:rsid w:val="00B10A7B"/>
    <w:rsid w:val="00B10BBD"/>
    <w:rsid w:val="00B1122A"/>
    <w:rsid w:val="00B11638"/>
    <w:rsid w:val="00B1199E"/>
    <w:rsid w:val="00B1218F"/>
    <w:rsid w:val="00B122CE"/>
    <w:rsid w:val="00B12341"/>
    <w:rsid w:val="00B129B3"/>
    <w:rsid w:val="00B13262"/>
    <w:rsid w:val="00B1340D"/>
    <w:rsid w:val="00B135A4"/>
    <w:rsid w:val="00B13E3E"/>
    <w:rsid w:val="00B14140"/>
    <w:rsid w:val="00B145CD"/>
    <w:rsid w:val="00B14791"/>
    <w:rsid w:val="00B14AC6"/>
    <w:rsid w:val="00B14C20"/>
    <w:rsid w:val="00B14E56"/>
    <w:rsid w:val="00B16238"/>
    <w:rsid w:val="00B168B5"/>
    <w:rsid w:val="00B173B2"/>
    <w:rsid w:val="00B20164"/>
    <w:rsid w:val="00B202C7"/>
    <w:rsid w:val="00B203F3"/>
    <w:rsid w:val="00B2101D"/>
    <w:rsid w:val="00B210D6"/>
    <w:rsid w:val="00B21628"/>
    <w:rsid w:val="00B23939"/>
    <w:rsid w:val="00B23F81"/>
    <w:rsid w:val="00B23F8B"/>
    <w:rsid w:val="00B24204"/>
    <w:rsid w:val="00B24EB1"/>
    <w:rsid w:val="00B259B3"/>
    <w:rsid w:val="00B25B73"/>
    <w:rsid w:val="00B2680C"/>
    <w:rsid w:val="00B26930"/>
    <w:rsid w:val="00B276A4"/>
    <w:rsid w:val="00B27724"/>
    <w:rsid w:val="00B27905"/>
    <w:rsid w:val="00B3027F"/>
    <w:rsid w:val="00B306F3"/>
    <w:rsid w:val="00B30BC2"/>
    <w:rsid w:val="00B30C63"/>
    <w:rsid w:val="00B30F3D"/>
    <w:rsid w:val="00B315B3"/>
    <w:rsid w:val="00B31645"/>
    <w:rsid w:val="00B3297D"/>
    <w:rsid w:val="00B32AAE"/>
    <w:rsid w:val="00B32E8B"/>
    <w:rsid w:val="00B339BC"/>
    <w:rsid w:val="00B33D65"/>
    <w:rsid w:val="00B33EA5"/>
    <w:rsid w:val="00B33F5C"/>
    <w:rsid w:val="00B340AB"/>
    <w:rsid w:val="00B34514"/>
    <w:rsid w:val="00B34550"/>
    <w:rsid w:val="00B34ED7"/>
    <w:rsid w:val="00B34F46"/>
    <w:rsid w:val="00B35482"/>
    <w:rsid w:val="00B35F29"/>
    <w:rsid w:val="00B35F95"/>
    <w:rsid w:val="00B36B18"/>
    <w:rsid w:val="00B36C69"/>
    <w:rsid w:val="00B36D81"/>
    <w:rsid w:val="00B3755C"/>
    <w:rsid w:val="00B37837"/>
    <w:rsid w:val="00B37938"/>
    <w:rsid w:val="00B379BC"/>
    <w:rsid w:val="00B37D7D"/>
    <w:rsid w:val="00B37F7E"/>
    <w:rsid w:val="00B40375"/>
    <w:rsid w:val="00B412BD"/>
    <w:rsid w:val="00B419E4"/>
    <w:rsid w:val="00B41C6A"/>
    <w:rsid w:val="00B42043"/>
    <w:rsid w:val="00B432A0"/>
    <w:rsid w:val="00B44753"/>
    <w:rsid w:val="00B45088"/>
    <w:rsid w:val="00B45473"/>
    <w:rsid w:val="00B457B8"/>
    <w:rsid w:val="00B45F25"/>
    <w:rsid w:val="00B462A7"/>
    <w:rsid w:val="00B4738B"/>
    <w:rsid w:val="00B476AF"/>
    <w:rsid w:val="00B4772D"/>
    <w:rsid w:val="00B47CC4"/>
    <w:rsid w:val="00B5124B"/>
    <w:rsid w:val="00B517F7"/>
    <w:rsid w:val="00B518E5"/>
    <w:rsid w:val="00B51AE9"/>
    <w:rsid w:val="00B51EBF"/>
    <w:rsid w:val="00B52AFC"/>
    <w:rsid w:val="00B52B41"/>
    <w:rsid w:val="00B52C97"/>
    <w:rsid w:val="00B52EFE"/>
    <w:rsid w:val="00B535A3"/>
    <w:rsid w:val="00B54E35"/>
    <w:rsid w:val="00B56016"/>
    <w:rsid w:val="00B562D1"/>
    <w:rsid w:val="00B568B8"/>
    <w:rsid w:val="00B56CDC"/>
    <w:rsid w:val="00B56E01"/>
    <w:rsid w:val="00B570B9"/>
    <w:rsid w:val="00B5715D"/>
    <w:rsid w:val="00B57479"/>
    <w:rsid w:val="00B60331"/>
    <w:rsid w:val="00B607A0"/>
    <w:rsid w:val="00B60A8A"/>
    <w:rsid w:val="00B60DCA"/>
    <w:rsid w:val="00B61824"/>
    <w:rsid w:val="00B61D2F"/>
    <w:rsid w:val="00B62BAE"/>
    <w:rsid w:val="00B62C84"/>
    <w:rsid w:val="00B6305A"/>
    <w:rsid w:val="00B63483"/>
    <w:rsid w:val="00B6369D"/>
    <w:rsid w:val="00B63C73"/>
    <w:rsid w:val="00B642C5"/>
    <w:rsid w:val="00B660B9"/>
    <w:rsid w:val="00B66329"/>
    <w:rsid w:val="00B66F3E"/>
    <w:rsid w:val="00B66FC2"/>
    <w:rsid w:val="00B672B3"/>
    <w:rsid w:val="00B678CC"/>
    <w:rsid w:val="00B678DB"/>
    <w:rsid w:val="00B67967"/>
    <w:rsid w:val="00B67C5C"/>
    <w:rsid w:val="00B70404"/>
    <w:rsid w:val="00B712C3"/>
    <w:rsid w:val="00B713FD"/>
    <w:rsid w:val="00B72A25"/>
    <w:rsid w:val="00B72F55"/>
    <w:rsid w:val="00B730E0"/>
    <w:rsid w:val="00B7367C"/>
    <w:rsid w:val="00B75204"/>
    <w:rsid w:val="00B7615E"/>
    <w:rsid w:val="00B76B5C"/>
    <w:rsid w:val="00B76DB6"/>
    <w:rsid w:val="00B76EA0"/>
    <w:rsid w:val="00B775B0"/>
    <w:rsid w:val="00B77761"/>
    <w:rsid w:val="00B77D22"/>
    <w:rsid w:val="00B77DBF"/>
    <w:rsid w:val="00B801A6"/>
    <w:rsid w:val="00B80269"/>
    <w:rsid w:val="00B8044D"/>
    <w:rsid w:val="00B810DF"/>
    <w:rsid w:val="00B81983"/>
    <w:rsid w:val="00B81FBB"/>
    <w:rsid w:val="00B823AE"/>
    <w:rsid w:val="00B827FD"/>
    <w:rsid w:val="00B837C2"/>
    <w:rsid w:val="00B84851"/>
    <w:rsid w:val="00B8533F"/>
    <w:rsid w:val="00B85414"/>
    <w:rsid w:val="00B863A8"/>
    <w:rsid w:val="00B8706B"/>
    <w:rsid w:val="00B8772A"/>
    <w:rsid w:val="00B902B9"/>
    <w:rsid w:val="00B9049B"/>
    <w:rsid w:val="00B90708"/>
    <w:rsid w:val="00B90A68"/>
    <w:rsid w:val="00B910E0"/>
    <w:rsid w:val="00B91319"/>
    <w:rsid w:val="00B91E6E"/>
    <w:rsid w:val="00B925A9"/>
    <w:rsid w:val="00B929CF"/>
    <w:rsid w:val="00B92C59"/>
    <w:rsid w:val="00B92D3D"/>
    <w:rsid w:val="00B93112"/>
    <w:rsid w:val="00B931AD"/>
    <w:rsid w:val="00B93BA2"/>
    <w:rsid w:val="00B93D60"/>
    <w:rsid w:val="00B943EA"/>
    <w:rsid w:val="00B950F0"/>
    <w:rsid w:val="00B95B21"/>
    <w:rsid w:val="00B95BFE"/>
    <w:rsid w:val="00B961CB"/>
    <w:rsid w:val="00B96C22"/>
    <w:rsid w:val="00B972D3"/>
    <w:rsid w:val="00B97C29"/>
    <w:rsid w:val="00BA0098"/>
    <w:rsid w:val="00BA036D"/>
    <w:rsid w:val="00BA0965"/>
    <w:rsid w:val="00BA1705"/>
    <w:rsid w:val="00BA2132"/>
    <w:rsid w:val="00BA22D3"/>
    <w:rsid w:val="00BA2524"/>
    <w:rsid w:val="00BA3049"/>
    <w:rsid w:val="00BA3224"/>
    <w:rsid w:val="00BA4295"/>
    <w:rsid w:val="00BA456F"/>
    <w:rsid w:val="00BA493D"/>
    <w:rsid w:val="00BA5352"/>
    <w:rsid w:val="00BA5B58"/>
    <w:rsid w:val="00BA659C"/>
    <w:rsid w:val="00BA728C"/>
    <w:rsid w:val="00BA73D4"/>
    <w:rsid w:val="00BA74F1"/>
    <w:rsid w:val="00BA78DC"/>
    <w:rsid w:val="00BA7C4B"/>
    <w:rsid w:val="00BB0200"/>
    <w:rsid w:val="00BB0275"/>
    <w:rsid w:val="00BB0338"/>
    <w:rsid w:val="00BB0479"/>
    <w:rsid w:val="00BB0AB1"/>
    <w:rsid w:val="00BB0AD4"/>
    <w:rsid w:val="00BB1260"/>
    <w:rsid w:val="00BB168A"/>
    <w:rsid w:val="00BB186A"/>
    <w:rsid w:val="00BB19E4"/>
    <w:rsid w:val="00BB21AC"/>
    <w:rsid w:val="00BB230F"/>
    <w:rsid w:val="00BB2496"/>
    <w:rsid w:val="00BB2765"/>
    <w:rsid w:val="00BB3136"/>
    <w:rsid w:val="00BB3497"/>
    <w:rsid w:val="00BB3940"/>
    <w:rsid w:val="00BB4389"/>
    <w:rsid w:val="00BB5587"/>
    <w:rsid w:val="00BB5F6F"/>
    <w:rsid w:val="00BB611F"/>
    <w:rsid w:val="00BB616F"/>
    <w:rsid w:val="00BB61BE"/>
    <w:rsid w:val="00BB64A9"/>
    <w:rsid w:val="00BB6B61"/>
    <w:rsid w:val="00BB7191"/>
    <w:rsid w:val="00BB76D3"/>
    <w:rsid w:val="00BB7FBE"/>
    <w:rsid w:val="00BC0922"/>
    <w:rsid w:val="00BC1712"/>
    <w:rsid w:val="00BC19AD"/>
    <w:rsid w:val="00BC1B26"/>
    <w:rsid w:val="00BC1F08"/>
    <w:rsid w:val="00BC22AB"/>
    <w:rsid w:val="00BC278B"/>
    <w:rsid w:val="00BC2797"/>
    <w:rsid w:val="00BC2DF0"/>
    <w:rsid w:val="00BC2F58"/>
    <w:rsid w:val="00BC4189"/>
    <w:rsid w:val="00BC4227"/>
    <w:rsid w:val="00BC4340"/>
    <w:rsid w:val="00BC4952"/>
    <w:rsid w:val="00BC54CD"/>
    <w:rsid w:val="00BC56F5"/>
    <w:rsid w:val="00BC615D"/>
    <w:rsid w:val="00BC6BE0"/>
    <w:rsid w:val="00BC6CD8"/>
    <w:rsid w:val="00BC6EAE"/>
    <w:rsid w:val="00BC73E9"/>
    <w:rsid w:val="00BC76B1"/>
    <w:rsid w:val="00BD1366"/>
    <w:rsid w:val="00BD1656"/>
    <w:rsid w:val="00BD1827"/>
    <w:rsid w:val="00BD18CC"/>
    <w:rsid w:val="00BD1AC1"/>
    <w:rsid w:val="00BD1D46"/>
    <w:rsid w:val="00BD29F5"/>
    <w:rsid w:val="00BD3242"/>
    <w:rsid w:val="00BD3419"/>
    <w:rsid w:val="00BD39EC"/>
    <w:rsid w:val="00BD42CA"/>
    <w:rsid w:val="00BD43E5"/>
    <w:rsid w:val="00BD50D4"/>
    <w:rsid w:val="00BD512A"/>
    <w:rsid w:val="00BD5479"/>
    <w:rsid w:val="00BD57EF"/>
    <w:rsid w:val="00BD59E3"/>
    <w:rsid w:val="00BD672B"/>
    <w:rsid w:val="00BD771F"/>
    <w:rsid w:val="00BD7C76"/>
    <w:rsid w:val="00BD7FD7"/>
    <w:rsid w:val="00BE0315"/>
    <w:rsid w:val="00BE05F0"/>
    <w:rsid w:val="00BE08D5"/>
    <w:rsid w:val="00BE091A"/>
    <w:rsid w:val="00BE09C0"/>
    <w:rsid w:val="00BE0D73"/>
    <w:rsid w:val="00BE137E"/>
    <w:rsid w:val="00BE1772"/>
    <w:rsid w:val="00BE1DEB"/>
    <w:rsid w:val="00BE2903"/>
    <w:rsid w:val="00BE2E8B"/>
    <w:rsid w:val="00BE318A"/>
    <w:rsid w:val="00BE35DA"/>
    <w:rsid w:val="00BE44F2"/>
    <w:rsid w:val="00BF0A46"/>
    <w:rsid w:val="00BF0E8E"/>
    <w:rsid w:val="00BF17C6"/>
    <w:rsid w:val="00BF1A7F"/>
    <w:rsid w:val="00BF2085"/>
    <w:rsid w:val="00BF2E36"/>
    <w:rsid w:val="00BF3E91"/>
    <w:rsid w:val="00BF5324"/>
    <w:rsid w:val="00BF561D"/>
    <w:rsid w:val="00BF5652"/>
    <w:rsid w:val="00BF577F"/>
    <w:rsid w:val="00BF5A3F"/>
    <w:rsid w:val="00BF5B28"/>
    <w:rsid w:val="00BF70EF"/>
    <w:rsid w:val="00BF7266"/>
    <w:rsid w:val="00BF7734"/>
    <w:rsid w:val="00C00474"/>
    <w:rsid w:val="00C0072C"/>
    <w:rsid w:val="00C00F37"/>
    <w:rsid w:val="00C0180F"/>
    <w:rsid w:val="00C020EE"/>
    <w:rsid w:val="00C0247E"/>
    <w:rsid w:val="00C02A99"/>
    <w:rsid w:val="00C03F48"/>
    <w:rsid w:val="00C03F51"/>
    <w:rsid w:val="00C03F9E"/>
    <w:rsid w:val="00C0422A"/>
    <w:rsid w:val="00C05C5B"/>
    <w:rsid w:val="00C05DDE"/>
    <w:rsid w:val="00C0648F"/>
    <w:rsid w:val="00C06812"/>
    <w:rsid w:val="00C10910"/>
    <w:rsid w:val="00C10CC7"/>
    <w:rsid w:val="00C1112B"/>
    <w:rsid w:val="00C111ED"/>
    <w:rsid w:val="00C11CD0"/>
    <w:rsid w:val="00C11DF8"/>
    <w:rsid w:val="00C11F38"/>
    <w:rsid w:val="00C1293E"/>
    <w:rsid w:val="00C13225"/>
    <w:rsid w:val="00C136A2"/>
    <w:rsid w:val="00C149DC"/>
    <w:rsid w:val="00C14C86"/>
    <w:rsid w:val="00C150EB"/>
    <w:rsid w:val="00C15313"/>
    <w:rsid w:val="00C15A5F"/>
    <w:rsid w:val="00C15E5C"/>
    <w:rsid w:val="00C15F63"/>
    <w:rsid w:val="00C17715"/>
    <w:rsid w:val="00C17B48"/>
    <w:rsid w:val="00C17E55"/>
    <w:rsid w:val="00C20227"/>
    <w:rsid w:val="00C2039E"/>
    <w:rsid w:val="00C20514"/>
    <w:rsid w:val="00C21875"/>
    <w:rsid w:val="00C21B5C"/>
    <w:rsid w:val="00C21CFB"/>
    <w:rsid w:val="00C21F45"/>
    <w:rsid w:val="00C2265F"/>
    <w:rsid w:val="00C22916"/>
    <w:rsid w:val="00C229F8"/>
    <w:rsid w:val="00C22DD5"/>
    <w:rsid w:val="00C232DB"/>
    <w:rsid w:val="00C2356F"/>
    <w:rsid w:val="00C2369A"/>
    <w:rsid w:val="00C25365"/>
    <w:rsid w:val="00C2551B"/>
    <w:rsid w:val="00C25B02"/>
    <w:rsid w:val="00C25BA5"/>
    <w:rsid w:val="00C270A4"/>
    <w:rsid w:val="00C27214"/>
    <w:rsid w:val="00C27BB6"/>
    <w:rsid w:val="00C30796"/>
    <w:rsid w:val="00C30F2D"/>
    <w:rsid w:val="00C312AB"/>
    <w:rsid w:val="00C322F1"/>
    <w:rsid w:val="00C32CFA"/>
    <w:rsid w:val="00C33284"/>
    <w:rsid w:val="00C33F76"/>
    <w:rsid w:val="00C34398"/>
    <w:rsid w:val="00C343E5"/>
    <w:rsid w:val="00C351A6"/>
    <w:rsid w:val="00C35A4C"/>
    <w:rsid w:val="00C35E0D"/>
    <w:rsid w:val="00C36FEF"/>
    <w:rsid w:val="00C37066"/>
    <w:rsid w:val="00C371FA"/>
    <w:rsid w:val="00C375E5"/>
    <w:rsid w:val="00C377A2"/>
    <w:rsid w:val="00C40FFC"/>
    <w:rsid w:val="00C41480"/>
    <w:rsid w:val="00C41622"/>
    <w:rsid w:val="00C431D6"/>
    <w:rsid w:val="00C434C7"/>
    <w:rsid w:val="00C4396F"/>
    <w:rsid w:val="00C439B8"/>
    <w:rsid w:val="00C445C2"/>
    <w:rsid w:val="00C446B0"/>
    <w:rsid w:val="00C45B88"/>
    <w:rsid w:val="00C461F2"/>
    <w:rsid w:val="00C46492"/>
    <w:rsid w:val="00C46F61"/>
    <w:rsid w:val="00C47598"/>
    <w:rsid w:val="00C47BB2"/>
    <w:rsid w:val="00C47CC5"/>
    <w:rsid w:val="00C5014C"/>
    <w:rsid w:val="00C50328"/>
    <w:rsid w:val="00C50955"/>
    <w:rsid w:val="00C50A0D"/>
    <w:rsid w:val="00C50F0D"/>
    <w:rsid w:val="00C51A32"/>
    <w:rsid w:val="00C51C28"/>
    <w:rsid w:val="00C528C5"/>
    <w:rsid w:val="00C52DB8"/>
    <w:rsid w:val="00C53456"/>
    <w:rsid w:val="00C5397B"/>
    <w:rsid w:val="00C53E6D"/>
    <w:rsid w:val="00C54A67"/>
    <w:rsid w:val="00C54CD6"/>
    <w:rsid w:val="00C55CCA"/>
    <w:rsid w:val="00C55E36"/>
    <w:rsid w:val="00C55EA7"/>
    <w:rsid w:val="00C60425"/>
    <w:rsid w:val="00C60C2D"/>
    <w:rsid w:val="00C6162E"/>
    <w:rsid w:val="00C61E0E"/>
    <w:rsid w:val="00C62E53"/>
    <w:rsid w:val="00C62E87"/>
    <w:rsid w:val="00C62FB0"/>
    <w:rsid w:val="00C63E23"/>
    <w:rsid w:val="00C65399"/>
    <w:rsid w:val="00C65917"/>
    <w:rsid w:val="00C671D2"/>
    <w:rsid w:val="00C67F26"/>
    <w:rsid w:val="00C70043"/>
    <w:rsid w:val="00C71330"/>
    <w:rsid w:val="00C713F2"/>
    <w:rsid w:val="00C71B29"/>
    <w:rsid w:val="00C71B5B"/>
    <w:rsid w:val="00C71EE7"/>
    <w:rsid w:val="00C7208D"/>
    <w:rsid w:val="00C721DE"/>
    <w:rsid w:val="00C72ABC"/>
    <w:rsid w:val="00C72B5A"/>
    <w:rsid w:val="00C73861"/>
    <w:rsid w:val="00C7432C"/>
    <w:rsid w:val="00C75173"/>
    <w:rsid w:val="00C754E8"/>
    <w:rsid w:val="00C75791"/>
    <w:rsid w:val="00C75B78"/>
    <w:rsid w:val="00C75F30"/>
    <w:rsid w:val="00C76304"/>
    <w:rsid w:val="00C76427"/>
    <w:rsid w:val="00C769B0"/>
    <w:rsid w:val="00C7762E"/>
    <w:rsid w:val="00C77AEC"/>
    <w:rsid w:val="00C77F90"/>
    <w:rsid w:val="00C80554"/>
    <w:rsid w:val="00C807A2"/>
    <w:rsid w:val="00C808AC"/>
    <w:rsid w:val="00C8197A"/>
    <w:rsid w:val="00C84084"/>
    <w:rsid w:val="00C8462C"/>
    <w:rsid w:val="00C8471E"/>
    <w:rsid w:val="00C84955"/>
    <w:rsid w:val="00C84A39"/>
    <w:rsid w:val="00C85FED"/>
    <w:rsid w:val="00C86467"/>
    <w:rsid w:val="00C87199"/>
    <w:rsid w:val="00C90A32"/>
    <w:rsid w:val="00C912FD"/>
    <w:rsid w:val="00C91A3F"/>
    <w:rsid w:val="00C92316"/>
    <w:rsid w:val="00C92547"/>
    <w:rsid w:val="00C926FD"/>
    <w:rsid w:val="00C941A8"/>
    <w:rsid w:val="00C95C72"/>
    <w:rsid w:val="00C95FE9"/>
    <w:rsid w:val="00C962B5"/>
    <w:rsid w:val="00C96B86"/>
    <w:rsid w:val="00C971F9"/>
    <w:rsid w:val="00C97254"/>
    <w:rsid w:val="00C97DF7"/>
    <w:rsid w:val="00CA0AEE"/>
    <w:rsid w:val="00CA142B"/>
    <w:rsid w:val="00CA14C9"/>
    <w:rsid w:val="00CA1A6A"/>
    <w:rsid w:val="00CA20A3"/>
    <w:rsid w:val="00CA236E"/>
    <w:rsid w:val="00CA24FB"/>
    <w:rsid w:val="00CA27D6"/>
    <w:rsid w:val="00CA2D5B"/>
    <w:rsid w:val="00CA3B64"/>
    <w:rsid w:val="00CA6108"/>
    <w:rsid w:val="00CA64D5"/>
    <w:rsid w:val="00CA66DA"/>
    <w:rsid w:val="00CA7A20"/>
    <w:rsid w:val="00CB1877"/>
    <w:rsid w:val="00CB1AAC"/>
    <w:rsid w:val="00CB21E2"/>
    <w:rsid w:val="00CB2326"/>
    <w:rsid w:val="00CB3192"/>
    <w:rsid w:val="00CB3201"/>
    <w:rsid w:val="00CB3415"/>
    <w:rsid w:val="00CB360D"/>
    <w:rsid w:val="00CB3785"/>
    <w:rsid w:val="00CB3A41"/>
    <w:rsid w:val="00CB4329"/>
    <w:rsid w:val="00CB4E57"/>
    <w:rsid w:val="00CB5BB6"/>
    <w:rsid w:val="00CB6290"/>
    <w:rsid w:val="00CB6785"/>
    <w:rsid w:val="00CB6E40"/>
    <w:rsid w:val="00CB6EAE"/>
    <w:rsid w:val="00CB7127"/>
    <w:rsid w:val="00CB766B"/>
    <w:rsid w:val="00CB7C04"/>
    <w:rsid w:val="00CB7E10"/>
    <w:rsid w:val="00CC0DEB"/>
    <w:rsid w:val="00CC1417"/>
    <w:rsid w:val="00CC1720"/>
    <w:rsid w:val="00CC191C"/>
    <w:rsid w:val="00CC1E6E"/>
    <w:rsid w:val="00CC1F0F"/>
    <w:rsid w:val="00CC2759"/>
    <w:rsid w:val="00CC2F44"/>
    <w:rsid w:val="00CC356D"/>
    <w:rsid w:val="00CC3FEB"/>
    <w:rsid w:val="00CC469A"/>
    <w:rsid w:val="00CC52D2"/>
    <w:rsid w:val="00CC5719"/>
    <w:rsid w:val="00CC6F87"/>
    <w:rsid w:val="00CC7262"/>
    <w:rsid w:val="00CC7A24"/>
    <w:rsid w:val="00CC7DFE"/>
    <w:rsid w:val="00CD0040"/>
    <w:rsid w:val="00CD0744"/>
    <w:rsid w:val="00CD0EF3"/>
    <w:rsid w:val="00CD109D"/>
    <w:rsid w:val="00CD1E9D"/>
    <w:rsid w:val="00CD243C"/>
    <w:rsid w:val="00CD2A30"/>
    <w:rsid w:val="00CD2D54"/>
    <w:rsid w:val="00CD4041"/>
    <w:rsid w:val="00CD4565"/>
    <w:rsid w:val="00CD461B"/>
    <w:rsid w:val="00CD4B0C"/>
    <w:rsid w:val="00CD5288"/>
    <w:rsid w:val="00CD57BE"/>
    <w:rsid w:val="00CD6672"/>
    <w:rsid w:val="00CD66E6"/>
    <w:rsid w:val="00CD6ABB"/>
    <w:rsid w:val="00CD79E5"/>
    <w:rsid w:val="00CD7AB9"/>
    <w:rsid w:val="00CE158F"/>
    <w:rsid w:val="00CE1872"/>
    <w:rsid w:val="00CE1983"/>
    <w:rsid w:val="00CE2661"/>
    <w:rsid w:val="00CE2909"/>
    <w:rsid w:val="00CE2C36"/>
    <w:rsid w:val="00CE350A"/>
    <w:rsid w:val="00CE3E59"/>
    <w:rsid w:val="00CE417B"/>
    <w:rsid w:val="00CE5352"/>
    <w:rsid w:val="00CE53E5"/>
    <w:rsid w:val="00CE5813"/>
    <w:rsid w:val="00CE5A1B"/>
    <w:rsid w:val="00CE5CF2"/>
    <w:rsid w:val="00CE5D94"/>
    <w:rsid w:val="00CE6713"/>
    <w:rsid w:val="00CE71E9"/>
    <w:rsid w:val="00CE7B1F"/>
    <w:rsid w:val="00CE7F9D"/>
    <w:rsid w:val="00CF0DEC"/>
    <w:rsid w:val="00CF126F"/>
    <w:rsid w:val="00CF2572"/>
    <w:rsid w:val="00CF25A1"/>
    <w:rsid w:val="00CF2BA1"/>
    <w:rsid w:val="00CF2EA9"/>
    <w:rsid w:val="00CF2FFE"/>
    <w:rsid w:val="00CF3124"/>
    <w:rsid w:val="00CF3ECF"/>
    <w:rsid w:val="00CF40BE"/>
    <w:rsid w:val="00CF45F1"/>
    <w:rsid w:val="00CF461F"/>
    <w:rsid w:val="00CF467E"/>
    <w:rsid w:val="00CF476A"/>
    <w:rsid w:val="00CF4B9C"/>
    <w:rsid w:val="00CF509A"/>
    <w:rsid w:val="00CF54F1"/>
    <w:rsid w:val="00CF5996"/>
    <w:rsid w:val="00CF60FA"/>
    <w:rsid w:val="00CF643D"/>
    <w:rsid w:val="00CF69C0"/>
    <w:rsid w:val="00CF6B77"/>
    <w:rsid w:val="00CF71E3"/>
    <w:rsid w:val="00CF7724"/>
    <w:rsid w:val="00CF7FDD"/>
    <w:rsid w:val="00D000EB"/>
    <w:rsid w:val="00D00862"/>
    <w:rsid w:val="00D00A5D"/>
    <w:rsid w:val="00D00A87"/>
    <w:rsid w:val="00D01045"/>
    <w:rsid w:val="00D01354"/>
    <w:rsid w:val="00D01910"/>
    <w:rsid w:val="00D01ED2"/>
    <w:rsid w:val="00D02F2F"/>
    <w:rsid w:val="00D03237"/>
    <w:rsid w:val="00D03329"/>
    <w:rsid w:val="00D03CB9"/>
    <w:rsid w:val="00D04533"/>
    <w:rsid w:val="00D04573"/>
    <w:rsid w:val="00D04940"/>
    <w:rsid w:val="00D05411"/>
    <w:rsid w:val="00D054F2"/>
    <w:rsid w:val="00D055D2"/>
    <w:rsid w:val="00D055F6"/>
    <w:rsid w:val="00D05E5A"/>
    <w:rsid w:val="00D06476"/>
    <w:rsid w:val="00D06535"/>
    <w:rsid w:val="00D065C2"/>
    <w:rsid w:val="00D06995"/>
    <w:rsid w:val="00D070BF"/>
    <w:rsid w:val="00D07B0D"/>
    <w:rsid w:val="00D10E20"/>
    <w:rsid w:val="00D1160E"/>
    <w:rsid w:val="00D12C10"/>
    <w:rsid w:val="00D1305C"/>
    <w:rsid w:val="00D13087"/>
    <w:rsid w:val="00D13856"/>
    <w:rsid w:val="00D13A97"/>
    <w:rsid w:val="00D14643"/>
    <w:rsid w:val="00D16FA0"/>
    <w:rsid w:val="00D17378"/>
    <w:rsid w:val="00D2017F"/>
    <w:rsid w:val="00D206F5"/>
    <w:rsid w:val="00D21449"/>
    <w:rsid w:val="00D216B2"/>
    <w:rsid w:val="00D22275"/>
    <w:rsid w:val="00D222F1"/>
    <w:rsid w:val="00D22940"/>
    <w:rsid w:val="00D23974"/>
    <w:rsid w:val="00D24E2E"/>
    <w:rsid w:val="00D2519A"/>
    <w:rsid w:val="00D25462"/>
    <w:rsid w:val="00D25507"/>
    <w:rsid w:val="00D2632E"/>
    <w:rsid w:val="00D26479"/>
    <w:rsid w:val="00D26DCE"/>
    <w:rsid w:val="00D27859"/>
    <w:rsid w:val="00D27A0C"/>
    <w:rsid w:val="00D27CE3"/>
    <w:rsid w:val="00D27D7D"/>
    <w:rsid w:val="00D27DAC"/>
    <w:rsid w:val="00D27DF5"/>
    <w:rsid w:val="00D306D5"/>
    <w:rsid w:val="00D30A43"/>
    <w:rsid w:val="00D311E0"/>
    <w:rsid w:val="00D3163F"/>
    <w:rsid w:val="00D319AD"/>
    <w:rsid w:val="00D3275F"/>
    <w:rsid w:val="00D32D5F"/>
    <w:rsid w:val="00D3316C"/>
    <w:rsid w:val="00D33B88"/>
    <w:rsid w:val="00D34138"/>
    <w:rsid w:val="00D341F3"/>
    <w:rsid w:val="00D34548"/>
    <w:rsid w:val="00D34914"/>
    <w:rsid w:val="00D36606"/>
    <w:rsid w:val="00D36816"/>
    <w:rsid w:val="00D36CD7"/>
    <w:rsid w:val="00D36ED9"/>
    <w:rsid w:val="00D37A37"/>
    <w:rsid w:val="00D4101D"/>
    <w:rsid w:val="00D4128C"/>
    <w:rsid w:val="00D41AC6"/>
    <w:rsid w:val="00D42AFB"/>
    <w:rsid w:val="00D4343E"/>
    <w:rsid w:val="00D43511"/>
    <w:rsid w:val="00D4404B"/>
    <w:rsid w:val="00D4411B"/>
    <w:rsid w:val="00D44ABA"/>
    <w:rsid w:val="00D44EC6"/>
    <w:rsid w:val="00D45EB6"/>
    <w:rsid w:val="00D4638E"/>
    <w:rsid w:val="00D46D18"/>
    <w:rsid w:val="00D4724C"/>
    <w:rsid w:val="00D47E56"/>
    <w:rsid w:val="00D50161"/>
    <w:rsid w:val="00D501D3"/>
    <w:rsid w:val="00D50378"/>
    <w:rsid w:val="00D507DF"/>
    <w:rsid w:val="00D5130A"/>
    <w:rsid w:val="00D51533"/>
    <w:rsid w:val="00D51769"/>
    <w:rsid w:val="00D51F85"/>
    <w:rsid w:val="00D522D8"/>
    <w:rsid w:val="00D53A98"/>
    <w:rsid w:val="00D53F6E"/>
    <w:rsid w:val="00D54174"/>
    <w:rsid w:val="00D548CF"/>
    <w:rsid w:val="00D5491C"/>
    <w:rsid w:val="00D54CCF"/>
    <w:rsid w:val="00D554E8"/>
    <w:rsid w:val="00D55E12"/>
    <w:rsid w:val="00D5657D"/>
    <w:rsid w:val="00D5704D"/>
    <w:rsid w:val="00D5748E"/>
    <w:rsid w:val="00D577BB"/>
    <w:rsid w:val="00D60B39"/>
    <w:rsid w:val="00D610C4"/>
    <w:rsid w:val="00D612A9"/>
    <w:rsid w:val="00D61309"/>
    <w:rsid w:val="00D61A41"/>
    <w:rsid w:val="00D61ABF"/>
    <w:rsid w:val="00D61CE2"/>
    <w:rsid w:val="00D61E63"/>
    <w:rsid w:val="00D6201F"/>
    <w:rsid w:val="00D63253"/>
    <w:rsid w:val="00D636BE"/>
    <w:rsid w:val="00D6411E"/>
    <w:rsid w:val="00D64482"/>
    <w:rsid w:val="00D64979"/>
    <w:rsid w:val="00D64A0C"/>
    <w:rsid w:val="00D65C71"/>
    <w:rsid w:val="00D65DCC"/>
    <w:rsid w:val="00D66935"/>
    <w:rsid w:val="00D66C59"/>
    <w:rsid w:val="00D67313"/>
    <w:rsid w:val="00D702CA"/>
    <w:rsid w:val="00D70636"/>
    <w:rsid w:val="00D71230"/>
    <w:rsid w:val="00D735D0"/>
    <w:rsid w:val="00D738D2"/>
    <w:rsid w:val="00D74118"/>
    <w:rsid w:val="00D74693"/>
    <w:rsid w:val="00D74696"/>
    <w:rsid w:val="00D75688"/>
    <w:rsid w:val="00D7589B"/>
    <w:rsid w:val="00D760A2"/>
    <w:rsid w:val="00D76A64"/>
    <w:rsid w:val="00D77315"/>
    <w:rsid w:val="00D77465"/>
    <w:rsid w:val="00D77D3C"/>
    <w:rsid w:val="00D80021"/>
    <w:rsid w:val="00D807E5"/>
    <w:rsid w:val="00D80803"/>
    <w:rsid w:val="00D833BE"/>
    <w:rsid w:val="00D84C22"/>
    <w:rsid w:val="00D8562F"/>
    <w:rsid w:val="00D858D9"/>
    <w:rsid w:val="00D85B15"/>
    <w:rsid w:val="00D8629F"/>
    <w:rsid w:val="00D8724C"/>
    <w:rsid w:val="00D8796D"/>
    <w:rsid w:val="00D87E37"/>
    <w:rsid w:val="00D90280"/>
    <w:rsid w:val="00D90A85"/>
    <w:rsid w:val="00D92936"/>
    <w:rsid w:val="00D929A3"/>
    <w:rsid w:val="00D93004"/>
    <w:rsid w:val="00D930C0"/>
    <w:rsid w:val="00D93711"/>
    <w:rsid w:val="00D938C1"/>
    <w:rsid w:val="00D942C4"/>
    <w:rsid w:val="00D94901"/>
    <w:rsid w:val="00D95413"/>
    <w:rsid w:val="00D963A9"/>
    <w:rsid w:val="00D96479"/>
    <w:rsid w:val="00D964FA"/>
    <w:rsid w:val="00D96D2A"/>
    <w:rsid w:val="00D96F2A"/>
    <w:rsid w:val="00D97571"/>
    <w:rsid w:val="00D97A50"/>
    <w:rsid w:val="00DA05BF"/>
    <w:rsid w:val="00DA0C2C"/>
    <w:rsid w:val="00DA193F"/>
    <w:rsid w:val="00DA1B0B"/>
    <w:rsid w:val="00DA2589"/>
    <w:rsid w:val="00DA29C7"/>
    <w:rsid w:val="00DA2AF8"/>
    <w:rsid w:val="00DA2C76"/>
    <w:rsid w:val="00DA2CA3"/>
    <w:rsid w:val="00DA386A"/>
    <w:rsid w:val="00DA466E"/>
    <w:rsid w:val="00DA47A8"/>
    <w:rsid w:val="00DA524D"/>
    <w:rsid w:val="00DA7D61"/>
    <w:rsid w:val="00DB0BB5"/>
    <w:rsid w:val="00DB14DD"/>
    <w:rsid w:val="00DB1890"/>
    <w:rsid w:val="00DB1D21"/>
    <w:rsid w:val="00DB1F2C"/>
    <w:rsid w:val="00DB203C"/>
    <w:rsid w:val="00DB2897"/>
    <w:rsid w:val="00DB2E73"/>
    <w:rsid w:val="00DB3592"/>
    <w:rsid w:val="00DB47E5"/>
    <w:rsid w:val="00DB485B"/>
    <w:rsid w:val="00DB4C93"/>
    <w:rsid w:val="00DB5421"/>
    <w:rsid w:val="00DB5F2D"/>
    <w:rsid w:val="00DB64F4"/>
    <w:rsid w:val="00DB7C3F"/>
    <w:rsid w:val="00DC0172"/>
    <w:rsid w:val="00DC01C9"/>
    <w:rsid w:val="00DC039D"/>
    <w:rsid w:val="00DC1496"/>
    <w:rsid w:val="00DC198B"/>
    <w:rsid w:val="00DC1993"/>
    <w:rsid w:val="00DC20CE"/>
    <w:rsid w:val="00DC23C9"/>
    <w:rsid w:val="00DC2894"/>
    <w:rsid w:val="00DC3052"/>
    <w:rsid w:val="00DC392E"/>
    <w:rsid w:val="00DC3F8A"/>
    <w:rsid w:val="00DC4144"/>
    <w:rsid w:val="00DC41DD"/>
    <w:rsid w:val="00DC44D6"/>
    <w:rsid w:val="00DC45A9"/>
    <w:rsid w:val="00DC5B1A"/>
    <w:rsid w:val="00DC6AB8"/>
    <w:rsid w:val="00DC6DB4"/>
    <w:rsid w:val="00DC738E"/>
    <w:rsid w:val="00DC744C"/>
    <w:rsid w:val="00DC78C8"/>
    <w:rsid w:val="00DC795E"/>
    <w:rsid w:val="00DD0482"/>
    <w:rsid w:val="00DD0533"/>
    <w:rsid w:val="00DD1537"/>
    <w:rsid w:val="00DD2A23"/>
    <w:rsid w:val="00DD369A"/>
    <w:rsid w:val="00DD3A14"/>
    <w:rsid w:val="00DD46E9"/>
    <w:rsid w:val="00DD4EF1"/>
    <w:rsid w:val="00DD52BE"/>
    <w:rsid w:val="00DD740A"/>
    <w:rsid w:val="00DD77DD"/>
    <w:rsid w:val="00DD7F26"/>
    <w:rsid w:val="00DE0175"/>
    <w:rsid w:val="00DE0D00"/>
    <w:rsid w:val="00DE0D18"/>
    <w:rsid w:val="00DE1208"/>
    <w:rsid w:val="00DE16CD"/>
    <w:rsid w:val="00DE220D"/>
    <w:rsid w:val="00DE2803"/>
    <w:rsid w:val="00DE3F0E"/>
    <w:rsid w:val="00DE6492"/>
    <w:rsid w:val="00DE652F"/>
    <w:rsid w:val="00DE65AF"/>
    <w:rsid w:val="00DE7902"/>
    <w:rsid w:val="00DF02EE"/>
    <w:rsid w:val="00DF0517"/>
    <w:rsid w:val="00DF0830"/>
    <w:rsid w:val="00DF1358"/>
    <w:rsid w:val="00DF1CDA"/>
    <w:rsid w:val="00DF2420"/>
    <w:rsid w:val="00DF280B"/>
    <w:rsid w:val="00DF28B7"/>
    <w:rsid w:val="00DF2EAD"/>
    <w:rsid w:val="00DF3079"/>
    <w:rsid w:val="00DF3345"/>
    <w:rsid w:val="00DF383D"/>
    <w:rsid w:val="00DF43E8"/>
    <w:rsid w:val="00DF4B3E"/>
    <w:rsid w:val="00DF5745"/>
    <w:rsid w:val="00DF58E2"/>
    <w:rsid w:val="00DF5F6C"/>
    <w:rsid w:val="00DF621E"/>
    <w:rsid w:val="00DF68C0"/>
    <w:rsid w:val="00DF73BB"/>
    <w:rsid w:val="00DF7546"/>
    <w:rsid w:val="00DF7650"/>
    <w:rsid w:val="00DF791C"/>
    <w:rsid w:val="00DF7F5A"/>
    <w:rsid w:val="00E00303"/>
    <w:rsid w:val="00E00332"/>
    <w:rsid w:val="00E0073A"/>
    <w:rsid w:val="00E008BA"/>
    <w:rsid w:val="00E00EBC"/>
    <w:rsid w:val="00E00FFD"/>
    <w:rsid w:val="00E01B12"/>
    <w:rsid w:val="00E026FD"/>
    <w:rsid w:val="00E02A02"/>
    <w:rsid w:val="00E02AE7"/>
    <w:rsid w:val="00E02F7E"/>
    <w:rsid w:val="00E037E3"/>
    <w:rsid w:val="00E04590"/>
    <w:rsid w:val="00E04C02"/>
    <w:rsid w:val="00E04FBA"/>
    <w:rsid w:val="00E053B2"/>
    <w:rsid w:val="00E0617A"/>
    <w:rsid w:val="00E0644B"/>
    <w:rsid w:val="00E064D3"/>
    <w:rsid w:val="00E06595"/>
    <w:rsid w:val="00E07771"/>
    <w:rsid w:val="00E0799E"/>
    <w:rsid w:val="00E07B7D"/>
    <w:rsid w:val="00E07DB8"/>
    <w:rsid w:val="00E1050F"/>
    <w:rsid w:val="00E11290"/>
    <w:rsid w:val="00E113B7"/>
    <w:rsid w:val="00E114C5"/>
    <w:rsid w:val="00E12316"/>
    <w:rsid w:val="00E1277F"/>
    <w:rsid w:val="00E12E73"/>
    <w:rsid w:val="00E136D8"/>
    <w:rsid w:val="00E139D5"/>
    <w:rsid w:val="00E14042"/>
    <w:rsid w:val="00E14CA5"/>
    <w:rsid w:val="00E15202"/>
    <w:rsid w:val="00E152DF"/>
    <w:rsid w:val="00E15505"/>
    <w:rsid w:val="00E15611"/>
    <w:rsid w:val="00E162B5"/>
    <w:rsid w:val="00E17141"/>
    <w:rsid w:val="00E17D3D"/>
    <w:rsid w:val="00E21896"/>
    <w:rsid w:val="00E219A1"/>
    <w:rsid w:val="00E2202A"/>
    <w:rsid w:val="00E22D1B"/>
    <w:rsid w:val="00E2324A"/>
    <w:rsid w:val="00E235F5"/>
    <w:rsid w:val="00E23783"/>
    <w:rsid w:val="00E23A53"/>
    <w:rsid w:val="00E2401E"/>
    <w:rsid w:val="00E256E5"/>
    <w:rsid w:val="00E26411"/>
    <w:rsid w:val="00E264BC"/>
    <w:rsid w:val="00E26AC1"/>
    <w:rsid w:val="00E2720A"/>
    <w:rsid w:val="00E27AE8"/>
    <w:rsid w:val="00E27AEB"/>
    <w:rsid w:val="00E3008F"/>
    <w:rsid w:val="00E307B6"/>
    <w:rsid w:val="00E3142D"/>
    <w:rsid w:val="00E316F5"/>
    <w:rsid w:val="00E32E9C"/>
    <w:rsid w:val="00E339F2"/>
    <w:rsid w:val="00E34EBE"/>
    <w:rsid w:val="00E34F85"/>
    <w:rsid w:val="00E36093"/>
    <w:rsid w:val="00E37AE3"/>
    <w:rsid w:val="00E40BF8"/>
    <w:rsid w:val="00E410C7"/>
    <w:rsid w:val="00E4154D"/>
    <w:rsid w:val="00E4196F"/>
    <w:rsid w:val="00E41A87"/>
    <w:rsid w:val="00E41AD6"/>
    <w:rsid w:val="00E41B01"/>
    <w:rsid w:val="00E42017"/>
    <w:rsid w:val="00E423E2"/>
    <w:rsid w:val="00E426E5"/>
    <w:rsid w:val="00E42730"/>
    <w:rsid w:val="00E43060"/>
    <w:rsid w:val="00E4363A"/>
    <w:rsid w:val="00E440D0"/>
    <w:rsid w:val="00E45AB1"/>
    <w:rsid w:val="00E45B52"/>
    <w:rsid w:val="00E45C81"/>
    <w:rsid w:val="00E46268"/>
    <w:rsid w:val="00E462F2"/>
    <w:rsid w:val="00E468E6"/>
    <w:rsid w:val="00E46C51"/>
    <w:rsid w:val="00E46CC9"/>
    <w:rsid w:val="00E50255"/>
    <w:rsid w:val="00E50772"/>
    <w:rsid w:val="00E50D89"/>
    <w:rsid w:val="00E528F9"/>
    <w:rsid w:val="00E53522"/>
    <w:rsid w:val="00E545FA"/>
    <w:rsid w:val="00E546E8"/>
    <w:rsid w:val="00E5496E"/>
    <w:rsid w:val="00E5548F"/>
    <w:rsid w:val="00E55854"/>
    <w:rsid w:val="00E55BA5"/>
    <w:rsid w:val="00E56707"/>
    <w:rsid w:val="00E56ACD"/>
    <w:rsid w:val="00E57279"/>
    <w:rsid w:val="00E57739"/>
    <w:rsid w:val="00E6045F"/>
    <w:rsid w:val="00E60CA2"/>
    <w:rsid w:val="00E628AD"/>
    <w:rsid w:val="00E62908"/>
    <w:rsid w:val="00E64339"/>
    <w:rsid w:val="00E64DAA"/>
    <w:rsid w:val="00E656C5"/>
    <w:rsid w:val="00E66B76"/>
    <w:rsid w:val="00E67584"/>
    <w:rsid w:val="00E67669"/>
    <w:rsid w:val="00E677BD"/>
    <w:rsid w:val="00E67AE7"/>
    <w:rsid w:val="00E7011C"/>
    <w:rsid w:val="00E708BC"/>
    <w:rsid w:val="00E70C34"/>
    <w:rsid w:val="00E70C44"/>
    <w:rsid w:val="00E7138D"/>
    <w:rsid w:val="00E7273B"/>
    <w:rsid w:val="00E72B6E"/>
    <w:rsid w:val="00E742F4"/>
    <w:rsid w:val="00E74B6D"/>
    <w:rsid w:val="00E74BE2"/>
    <w:rsid w:val="00E75976"/>
    <w:rsid w:val="00E75E5C"/>
    <w:rsid w:val="00E760FF"/>
    <w:rsid w:val="00E76384"/>
    <w:rsid w:val="00E775E3"/>
    <w:rsid w:val="00E77A45"/>
    <w:rsid w:val="00E80693"/>
    <w:rsid w:val="00E812F5"/>
    <w:rsid w:val="00E8154B"/>
    <w:rsid w:val="00E82968"/>
    <w:rsid w:val="00E8357D"/>
    <w:rsid w:val="00E8373C"/>
    <w:rsid w:val="00E83967"/>
    <w:rsid w:val="00E839AD"/>
    <w:rsid w:val="00E83FCE"/>
    <w:rsid w:val="00E84570"/>
    <w:rsid w:val="00E846CA"/>
    <w:rsid w:val="00E8487A"/>
    <w:rsid w:val="00E85726"/>
    <w:rsid w:val="00E85DA7"/>
    <w:rsid w:val="00E85E2B"/>
    <w:rsid w:val="00E872A7"/>
    <w:rsid w:val="00E878CC"/>
    <w:rsid w:val="00E87A7D"/>
    <w:rsid w:val="00E87EAD"/>
    <w:rsid w:val="00E901AB"/>
    <w:rsid w:val="00E90AF8"/>
    <w:rsid w:val="00E923FD"/>
    <w:rsid w:val="00E924F7"/>
    <w:rsid w:val="00E9292A"/>
    <w:rsid w:val="00E94687"/>
    <w:rsid w:val="00E95DD9"/>
    <w:rsid w:val="00E96341"/>
    <w:rsid w:val="00E9647F"/>
    <w:rsid w:val="00E9667F"/>
    <w:rsid w:val="00E967EA"/>
    <w:rsid w:val="00E96CB9"/>
    <w:rsid w:val="00E9721B"/>
    <w:rsid w:val="00E97299"/>
    <w:rsid w:val="00E97C21"/>
    <w:rsid w:val="00EA05D9"/>
    <w:rsid w:val="00EA1521"/>
    <w:rsid w:val="00EA16C4"/>
    <w:rsid w:val="00EA19E9"/>
    <w:rsid w:val="00EA2418"/>
    <w:rsid w:val="00EA2443"/>
    <w:rsid w:val="00EA24A3"/>
    <w:rsid w:val="00EA3333"/>
    <w:rsid w:val="00EA369D"/>
    <w:rsid w:val="00EA3B6D"/>
    <w:rsid w:val="00EA3EF5"/>
    <w:rsid w:val="00EA411E"/>
    <w:rsid w:val="00EA4C4D"/>
    <w:rsid w:val="00EA539E"/>
    <w:rsid w:val="00EA641F"/>
    <w:rsid w:val="00EA64F1"/>
    <w:rsid w:val="00EA670C"/>
    <w:rsid w:val="00EA6A5A"/>
    <w:rsid w:val="00EA714D"/>
    <w:rsid w:val="00EA7386"/>
    <w:rsid w:val="00EB01C3"/>
    <w:rsid w:val="00EB19E0"/>
    <w:rsid w:val="00EB1C21"/>
    <w:rsid w:val="00EB249C"/>
    <w:rsid w:val="00EB33B0"/>
    <w:rsid w:val="00EB3B36"/>
    <w:rsid w:val="00EB42A7"/>
    <w:rsid w:val="00EB5649"/>
    <w:rsid w:val="00EB5754"/>
    <w:rsid w:val="00EB5A80"/>
    <w:rsid w:val="00EB6151"/>
    <w:rsid w:val="00EB644D"/>
    <w:rsid w:val="00EB675E"/>
    <w:rsid w:val="00EB6BB7"/>
    <w:rsid w:val="00EB780D"/>
    <w:rsid w:val="00EB7FBE"/>
    <w:rsid w:val="00EC07DD"/>
    <w:rsid w:val="00EC093F"/>
    <w:rsid w:val="00EC0D7C"/>
    <w:rsid w:val="00EC1115"/>
    <w:rsid w:val="00EC11A8"/>
    <w:rsid w:val="00EC19D7"/>
    <w:rsid w:val="00EC2131"/>
    <w:rsid w:val="00EC2591"/>
    <w:rsid w:val="00EC282E"/>
    <w:rsid w:val="00EC2BF5"/>
    <w:rsid w:val="00EC2E5A"/>
    <w:rsid w:val="00EC2F2F"/>
    <w:rsid w:val="00EC3652"/>
    <w:rsid w:val="00EC3D03"/>
    <w:rsid w:val="00EC4915"/>
    <w:rsid w:val="00EC5199"/>
    <w:rsid w:val="00EC6827"/>
    <w:rsid w:val="00EC6D38"/>
    <w:rsid w:val="00EC7F14"/>
    <w:rsid w:val="00EC7FC4"/>
    <w:rsid w:val="00ED0190"/>
    <w:rsid w:val="00ED2B2B"/>
    <w:rsid w:val="00ED2EBD"/>
    <w:rsid w:val="00ED3078"/>
    <w:rsid w:val="00ED3187"/>
    <w:rsid w:val="00ED35A7"/>
    <w:rsid w:val="00ED3B24"/>
    <w:rsid w:val="00ED3BB6"/>
    <w:rsid w:val="00ED415E"/>
    <w:rsid w:val="00ED450E"/>
    <w:rsid w:val="00ED473B"/>
    <w:rsid w:val="00ED4969"/>
    <w:rsid w:val="00ED56D3"/>
    <w:rsid w:val="00ED7764"/>
    <w:rsid w:val="00ED7770"/>
    <w:rsid w:val="00ED78E4"/>
    <w:rsid w:val="00EE1043"/>
    <w:rsid w:val="00EE1A88"/>
    <w:rsid w:val="00EE1CA1"/>
    <w:rsid w:val="00EE220A"/>
    <w:rsid w:val="00EE2448"/>
    <w:rsid w:val="00EE249B"/>
    <w:rsid w:val="00EE2853"/>
    <w:rsid w:val="00EE3012"/>
    <w:rsid w:val="00EE352A"/>
    <w:rsid w:val="00EE4A0C"/>
    <w:rsid w:val="00EE5F9E"/>
    <w:rsid w:val="00EE627B"/>
    <w:rsid w:val="00EE7A5E"/>
    <w:rsid w:val="00EF0685"/>
    <w:rsid w:val="00EF0DE4"/>
    <w:rsid w:val="00EF16CA"/>
    <w:rsid w:val="00EF1C9B"/>
    <w:rsid w:val="00EF26BD"/>
    <w:rsid w:val="00EF2B66"/>
    <w:rsid w:val="00EF3A45"/>
    <w:rsid w:val="00EF4033"/>
    <w:rsid w:val="00EF4A41"/>
    <w:rsid w:val="00EF5D36"/>
    <w:rsid w:val="00EF5F34"/>
    <w:rsid w:val="00EF66FC"/>
    <w:rsid w:val="00EF6B68"/>
    <w:rsid w:val="00EF72D1"/>
    <w:rsid w:val="00EF7936"/>
    <w:rsid w:val="00F00C01"/>
    <w:rsid w:val="00F0135B"/>
    <w:rsid w:val="00F01FD1"/>
    <w:rsid w:val="00F0247E"/>
    <w:rsid w:val="00F02E73"/>
    <w:rsid w:val="00F03088"/>
    <w:rsid w:val="00F03091"/>
    <w:rsid w:val="00F03789"/>
    <w:rsid w:val="00F05459"/>
    <w:rsid w:val="00F05514"/>
    <w:rsid w:val="00F063A1"/>
    <w:rsid w:val="00F06CF5"/>
    <w:rsid w:val="00F07B66"/>
    <w:rsid w:val="00F10028"/>
    <w:rsid w:val="00F10140"/>
    <w:rsid w:val="00F107E3"/>
    <w:rsid w:val="00F109C7"/>
    <w:rsid w:val="00F11525"/>
    <w:rsid w:val="00F11BAF"/>
    <w:rsid w:val="00F11CE3"/>
    <w:rsid w:val="00F12825"/>
    <w:rsid w:val="00F132DC"/>
    <w:rsid w:val="00F13644"/>
    <w:rsid w:val="00F13A9A"/>
    <w:rsid w:val="00F13B27"/>
    <w:rsid w:val="00F13FE2"/>
    <w:rsid w:val="00F14AB5"/>
    <w:rsid w:val="00F14D13"/>
    <w:rsid w:val="00F15AF3"/>
    <w:rsid w:val="00F15C07"/>
    <w:rsid w:val="00F16213"/>
    <w:rsid w:val="00F16559"/>
    <w:rsid w:val="00F16672"/>
    <w:rsid w:val="00F16B28"/>
    <w:rsid w:val="00F16E77"/>
    <w:rsid w:val="00F16FDF"/>
    <w:rsid w:val="00F17672"/>
    <w:rsid w:val="00F179D0"/>
    <w:rsid w:val="00F17DA4"/>
    <w:rsid w:val="00F17DCE"/>
    <w:rsid w:val="00F21BE9"/>
    <w:rsid w:val="00F22750"/>
    <w:rsid w:val="00F23455"/>
    <w:rsid w:val="00F23A49"/>
    <w:rsid w:val="00F23CA1"/>
    <w:rsid w:val="00F23E46"/>
    <w:rsid w:val="00F2401A"/>
    <w:rsid w:val="00F24B19"/>
    <w:rsid w:val="00F257BB"/>
    <w:rsid w:val="00F26211"/>
    <w:rsid w:val="00F2646F"/>
    <w:rsid w:val="00F264A0"/>
    <w:rsid w:val="00F264E5"/>
    <w:rsid w:val="00F2696E"/>
    <w:rsid w:val="00F26ACF"/>
    <w:rsid w:val="00F26E33"/>
    <w:rsid w:val="00F26ECD"/>
    <w:rsid w:val="00F2730C"/>
    <w:rsid w:val="00F27684"/>
    <w:rsid w:val="00F27E65"/>
    <w:rsid w:val="00F30EE7"/>
    <w:rsid w:val="00F318BA"/>
    <w:rsid w:val="00F318CC"/>
    <w:rsid w:val="00F31AC1"/>
    <w:rsid w:val="00F31DEA"/>
    <w:rsid w:val="00F32C6F"/>
    <w:rsid w:val="00F32E3C"/>
    <w:rsid w:val="00F338D8"/>
    <w:rsid w:val="00F33B08"/>
    <w:rsid w:val="00F33E87"/>
    <w:rsid w:val="00F34096"/>
    <w:rsid w:val="00F34116"/>
    <w:rsid w:val="00F34129"/>
    <w:rsid w:val="00F349D4"/>
    <w:rsid w:val="00F34C4A"/>
    <w:rsid w:val="00F356D2"/>
    <w:rsid w:val="00F35C3B"/>
    <w:rsid w:val="00F365A8"/>
    <w:rsid w:val="00F3697D"/>
    <w:rsid w:val="00F36A95"/>
    <w:rsid w:val="00F36F01"/>
    <w:rsid w:val="00F37349"/>
    <w:rsid w:val="00F404A7"/>
    <w:rsid w:val="00F405C9"/>
    <w:rsid w:val="00F40A19"/>
    <w:rsid w:val="00F40C29"/>
    <w:rsid w:val="00F414CD"/>
    <w:rsid w:val="00F414F8"/>
    <w:rsid w:val="00F424DB"/>
    <w:rsid w:val="00F43603"/>
    <w:rsid w:val="00F43AA9"/>
    <w:rsid w:val="00F43CA2"/>
    <w:rsid w:val="00F44320"/>
    <w:rsid w:val="00F44435"/>
    <w:rsid w:val="00F44FA1"/>
    <w:rsid w:val="00F45418"/>
    <w:rsid w:val="00F45BCE"/>
    <w:rsid w:val="00F4645D"/>
    <w:rsid w:val="00F46558"/>
    <w:rsid w:val="00F46639"/>
    <w:rsid w:val="00F46676"/>
    <w:rsid w:val="00F47377"/>
    <w:rsid w:val="00F4749C"/>
    <w:rsid w:val="00F47626"/>
    <w:rsid w:val="00F476A9"/>
    <w:rsid w:val="00F47CAB"/>
    <w:rsid w:val="00F50275"/>
    <w:rsid w:val="00F505C7"/>
    <w:rsid w:val="00F505F4"/>
    <w:rsid w:val="00F50CEB"/>
    <w:rsid w:val="00F51366"/>
    <w:rsid w:val="00F53109"/>
    <w:rsid w:val="00F53117"/>
    <w:rsid w:val="00F534AD"/>
    <w:rsid w:val="00F53C9E"/>
    <w:rsid w:val="00F54824"/>
    <w:rsid w:val="00F54B1C"/>
    <w:rsid w:val="00F54B2F"/>
    <w:rsid w:val="00F54D09"/>
    <w:rsid w:val="00F55486"/>
    <w:rsid w:val="00F55B14"/>
    <w:rsid w:val="00F55D7D"/>
    <w:rsid w:val="00F566F6"/>
    <w:rsid w:val="00F56CE1"/>
    <w:rsid w:val="00F57031"/>
    <w:rsid w:val="00F57532"/>
    <w:rsid w:val="00F6003E"/>
    <w:rsid w:val="00F6038F"/>
    <w:rsid w:val="00F60839"/>
    <w:rsid w:val="00F6186F"/>
    <w:rsid w:val="00F61DD5"/>
    <w:rsid w:val="00F62833"/>
    <w:rsid w:val="00F62AE5"/>
    <w:rsid w:val="00F62B07"/>
    <w:rsid w:val="00F62D01"/>
    <w:rsid w:val="00F62EE5"/>
    <w:rsid w:val="00F63BB0"/>
    <w:rsid w:val="00F64C7D"/>
    <w:rsid w:val="00F66746"/>
    <w:rsid w:val="00F669C5"/>
    <w:rsid w:val="00F672FF"/>
    <w:rsid w:val="00F67C1B"/>
    <w:rsid w:val="00F67F40"/>
    <w:rsid w:val="00F70195"/>
    <w:rsid w:val="00F70FC0"/>
    <w:rsid w:val="00F715E7"/>
    <w:rsid w:val="00F721E2"/>
    <w:rsid w:val="00F72602"/>
    <w:rsid w:val="00F72DEA"/>
    <w:rsid w:val="00F74752"/>
    <w:rsid w:val="00F74ABA"/>
    <w:rsid w:val="00F75340"/>
    <w:rsid w:val="00F75710"/>
    <w:rsid w:val="00F75739"/>
    <w:rsid w:val="00F75AC9"/>
    <w:rsid w:val="00F75C20"/>
    <w:rsid w:val="00F75ED1"/>
    <w:rsid w:val="00F76413"/>
    <w:rsid w:val="00F76F00"/>
    <w:rsid w:val="00F7731B"/>
    <w:rsid w:val="00F77814"/>
    <w:rsid w:val="00F7791B"/>
    <w:rsid w:val="00F803B0"/>
    <w:rsid w:val="00F80409"/>
    <w:rsid w:val="00F8065B"/>
    <w:rsid w:val="00F8086E"/>
    <w:rsid w:val="00F80C31"/>
    <w:rsid w:val="00F80E14"/>
    <w:rsid w:val="00F80E25"/>
    <w:rsid w:val="00F81524"/>
    <w:rsid w:val="00F822FE"/>
    <w:rsid w:val="00F82562"/>
    <w:rsid w:val="00F83142"/>
    <w:rsid w:val="00F83362"/>
    <w:rsid w:val="00F84101"/>
    <w:rsid w:val="00F8520A"/>
    <w:rsid w:val="00F8600C"/>
    <w:rsid w:val="00F863C1"/>
    <w:rsid w:val="00F86631"/>
    <w:rsid w:val="00F869B7"/>
    <w:rsid w:val="00F86E68"/>
    <w:rsid w:val="00F86EF5"/>
    <w:rsid w:val="00F875C4"/>
    <w:rsid w:val="00F876E5"/>
    <w:rsid w:val="00F87B9F"/>
    <w:rsid w:val="00F9005C"/>
    <w:rsid w:val="00F904AE"/>
    <w:rsid w:val="00F90826"/>
    <w:rsid w:val="00F91B2C"/>
    <w:rsid w:val="00F91CBA"/>
    <w:rsid w:val="00F91DF2"/>
    <w:rsid w:val="00F92513"/>
    <w:rsid w:val="00F925C6"/>
    <w:rsid w:val="00F9294C"/>
    <w:rsid w:val="00F92F98"/>
    <w:rsid w:val="00F93AEB"/>
    <w:rsid w:val="00F93DB1"/>
    <w:rsid w:val="00F94CD4"/>
    <w:rsid w:val="00F9506A"/>
    <w:rsid w:val="00F955CD"/>
    <w:rsid w:val="00F959F2"/>
    <w:rsid w:val="00F95B03"/>
    <w:rsid w:val="00F96026"/>
    <w:rsid w:val="00F96B57"/>
    <w:rsid w:val="00F97CE1"/>
    <w:rsid w:val="00FA0966"/>
    <w:rsid w:val="00FA1419"/>
    <w:rsid w:val="00FA1755"/>
    <w:rsid w:val="00FA18F2"/>
    <w:rsid w:val="00FA208B"/>
    <w:rsid w:val="00FA267A"/>
    <w:rsid w:val="00FA280A"/>
    <w:rsid w:val="00FA368A"/>
    <w:rsid w:val="00FA3832"/>
    <w:rsid w:val="00FA3EBF"/>
    <w:rsid w:val="00FA4C90"/>
    <w:rsid w:val="00FA4EEC"/>
    <w:rsid w:val="00FA5127"/>
    <w:rsid w:val="00FA6905"/>
    <w:rsid w:val="00FA7A01"/>
    <w:rsid w:val="00FB03E9"/>
    <w:rsid w:val="00FB08DC"/>
    <w:rsid w:val="00FB1250"/>
    <w:rsid w:val="00FB231E"/>
    <w:rsid w:val="00FB28CB"/>
    <w:rsid w:val="00FB2F2E"/>
    <w:rsid w:val="00FB37C3"/>
    <w:rsid w:val="00FB4456"/>
    <w:rsid w:val="00FB4D43"/>
    <w:rsid w:val="00FB5485"/>
    <w:rsid w:val="00FB5D74"/>
    <w:rsid w:val="00FB5F5C"/>
    <w:rsid w:val="00FB6220"/>
    <w:rsid w:val="00FB6981"/>
    <w:rsid w:val="00FB6D84"/>
    <w:rsid w:val="00FB7076"/>
    <w:rsid w:val="00FB7543"/>
    <w:rsid w:val="00FB75FC"/>
    <w:rsid w:val="00FC0936"/>
    <w:rsid w:val="00FC0BCA"/>
    <w:rsid w:val="00FC1093"/>
    <w:rsid w:val="00FC1673"/>
    <w:rsid w:val="00FC21CD"/>
    <w:rsid w:val="00FC25E0"/>
    <w:rsid w:val="00FC3406"/>
    <w:rsid w:val="00FC3598"/>
    <w:rsid w:val="00FC3A0E"/>
    <w:rsid w:val="00FC3B9D"/>
    <w:rsid w:val="00FC4607"/>
    <w:rsid w:val="00FC5D45"/>
    <w:rsid w:val="00FC5E78"/>
    <w:rsid w:val="00FC65A3"/>
    <w:rsid w:val="00FC691C"/>
    <w:rsid w:val="00FC69B4"/>
    <w:rsid w:val="00FC6CBD"/>
    <w:rsid w:val="00FD046D"/>
    <w:rsid w:val="00FD0A3A"/>
    <w:rsid w:val="00FD14BA"/>
    <w:rsid w:val="00FD16AF"/>
    <w:rsid w:val="00FD18F7"/>
    <w:rsid w:val="00FD1F4D"/>
    <w:rsid w:val="00FD2218"/>
    <w:rsid w:val="00FD28C6"/>
    <w:rsid w:val="00FD2A3E"/>
    <w:rsid w:val="00FD3BCE"/>
    <w:rsid w:val="00FD496E"/>
    <w:rsid w:val="00FD4EA9"/>
    <w:rsid w:val="00FD5091"/>
    <w:rsid w:val="00FD546E"/>
    <w:rsid w:val="00FD5869"/>
    <w:rsid w:val="00FD6D94"/>
    <w:rsid w:val="00FD6FFE"/>
    <w:rsid w:val="00FD7077"/>
    <w:rsid w:val="00FD7766"/>
    <w:rsid w:val="00FD79C7"/>
    <w:rsid w:val="00FE0522"/>
    <w:rsid w:val="00FE0C74"/>
    <w:rsid w:val="00FE1050"/>
    <w:rsid w:val="00FE116B"/>
    <w:rsid w:val="00FE153D"/>
    <w:rsid w:val="00FE1DD3"/>
    <w:rsid w:val="00FE2700"/>
    <w:rsid w:val="00FE27F4"/>
    <w:rsid w:val="00FE3184"/>
    <w:rsid w:val="00FE374D"/>
    <w:rsid w:val="00FE3887"/>
    <w:rsid w:val="00FE3BFD"/>
    <w:rsid w:val="00FE41B2"/>
    <w:rsid w:val="00FE42BA"/>
    <w:rsid w:val="00FE5BBC"/>
    <w:rsid w:val="00FE5DEC"/>
    <w:rsid w:val="00FE6509"/>
    <w:rsid w:val="00FE6638"/>
    <w:rsid w:val="00FE69B0"/>
    <w:rsid w:val="00FE77ED"/>
    <w:rsid w:val="00FE7D6B"/>
    <w:rsid w:val="00FE7D6E"/>
    <w:rsid w:val="00FF1B0B"/>
    <w:rsid w:val="00FF1FBA"/>
    <w:rsid w:val="00FF2773"/>
    <w:rsid w:val="00FF2B42"/>
    <w:rsid w:val="00FF322C"/>
    <w:rsid w:val="00FF3EF8"/>
    <w:rsid w:val="00FF454E"/>
    <w:rsid w:val="00FF507F"/>
    <w:rsid w:val="00FF5D4D"/>
    <w:rsid w:val="00FF634E"/>
    <w:rsid w:val="00FF649E"/>
    <w:rsid w:val="00FF6FE3"/>
    <w:rsid w:val="02A5B310"/>
    <w:rsid w:val="02DF427D"/>
    <w:rsid w:val="036F9FAF"/>
    <w:rsid w:val="05365EF4"/>
    <w:rsid w:val="055AB46E"/>
    <w:rsid w:val="05B482E3"/>
    <w:rsid w:val="05F78A27"/>
    <w:rsid w:val="060EA3DB"/>
    <w:rsid w:val="063653B2"/>
    <w:rsid w:val="06D22F55"/>
    <w:rsid w:val="06D3822F"/>
    <w:rsid w:val="07961D0F"/>
    <w:rsid w:val="07AA743C"/>
    <w:rsid w:val="0825C528"/>
    <w:rsid w:val="086DFFB6"/>
    <w:rsid w:val="0A09D017"/>
    <w:rsid w:val="0AB4EB49"/>
    <w:rsid w:val="0B47CF6B"/>
    <w:rsid w:val="0C72485D"/>
    <w:rsid w:val="0C9E538D"/>
    <w:rsid w:val="0CD8499C"/>
    <w:rsid w:val="0CEBB89C"/>
    <w:rsid w:val="0DA1B3F3"/>
    <w:rsid w:val="0DB0AC54"/>
    <w:rsid w:val="0F79B9D7"/>
    <w:rsid w:val="10116795"/>
    <w:rsid w:val="10E0D201"/>
    <w:rsid w:val="11041DAD"/>
    <w:rsid w:val="114D992C"/>
    <w:rsid w:val="127B5C56"/>
    <w:rsid w:val="13AB7CC6"/>
    <w:rsid w:val="15FB6522"/>
    <w:rsid w:val="165C66F7"/>
    <w:rsid w:val="16649FEF"/>
    <w:rsid w:val="17AC40D9"/>
    <w:rsid w:val="17AFA570"/>
    <w:rsid w:val="18457BE8"/>
    <w:rsid w:val="187314D3"/>
    <w:rsid w:val="18DBDE45"/>
    <w:rsid w:val="193305E4"/>
    <w:rsid w:val="1A0CC7BE"/>
    <w:rsid w:val="1AB5ADE8"/>
    <w:rsid w:val="1AECDB15"/>
    <w:rsid w:val="1B902881"/>
    <w:rsid w:val="1C3EC466"/>
    <w:rsid w:val="1C8CA1DF"/>
    <w:rsid w:val="1CD1DA3A"/>
    <w:rsid w:val="1D38DAFD"/>
    <w:rsid w:val="1DDB5796"/>
    <w:rsid w:val="1E4621FF"/>
    <w:rsid w:val="207ABE30"/>
    <w:rsid w:val="21D19061"/>
    <w:rsid w:val="21E662A0"/>
    <w:rsid w:val="223032E0"/>
    <w:rsid w:val="225CA34E"/>
    <w:rsid w:val="23272055"/>
    <w:rsid w:val="23ACB7B6"/>
    <w:rsid w:val="242F06C7"/>
    <w:rsid w:val="24DF3391"/>
    <w:rsid w:val="2537B27D"/>
    <w:rsid w:val="26112A78"/>
    <w:rsid w:val="2620DC63"/>
    <w:rsid w:val="265133E4"/>
    <w:rsid w:val="2657C157"/>
    <w:rsid w:val="26789B7A"/>
    <w:rsid w:val="279CBCDC"/>
    <w:rsid w:val="27D707DD"/>
    <w:rsid w:val="29F468E2"/>
    <w:rsid w:val="2A115A7D"/>
    <w:rsid w:val="2B4D64D2"/>
    <w:rsid w:val="2B7872A7"/>
    <w:rsid w:val="2E29257B"/>
    <w:rsid w:val="2E715A7F"/>
    <w:rsid w:val="2F33A853"/>
    <w:rsid w:val="300003B0"/>
    <w:rsid w:val="3003D639"/>
    <w:rsid w:val="3022A7F5"/>
    <w:rsid w:val="30CF78B4"/>
    <w:rsid w:val="319BD411"/>
    <w:rsid w:val="33411E3D"/>
    <w:rsid w:val="33DE28E1"/>
    <w:rsid w:val="34A1E81C"/>
    <w:rsid w:val="34D374D3"/>
    <w:rsid w:val="36EC78EE"/>
    <w:rsid w:val="36F4710C"/>
    <w:rsid w:val="37D5F4B7"/>
    <w:rsid w:val="390C2635"/>
    <w:rsid w:val="3920A23A"/>
    <w:rsid w:val="3AE9E302"/>
    <w:rsid w:val="3B9683F7"/>
    <w:rsid w:val="3BCB3C2E"/>
    <w:rsid w:val="3C0C13E5"/>
    <w:rsid w:val="3C156367"/>
    <w:rsid w:val="3CAB666A"/>
    <w:rsid w:val="3CAE2F37"/>
    <w:rsid w:val="3DCA5C25"/>
    <w:rsid w:val="3E47A1B8"/>
    <w:rsid w:val="3E49FF98"/>
    <w:rsid w:val="3E70B07D"/>
    <w:rsid w:val="3F295B5C"/>
    <w:rsid w:val="3FE5CFF9"/>
    <w:rsid w:val="40993BDC"/>
    <w:rsid w:val="411272C2"/>
    <w:rsid w:val="4284D176"/>
    <w:rsid w:val="42E0FEE6"/>
    <w:rsid w:val="446868FA"/>
    <w:rsid w:val="449EE389"/>
    <w:rsid w:val="44A8FB23"/>
    <w:rsid w:val="4638CD78"/>
    <w:rsid w:val="46579510"/>
    <w:rsid w:val="46CE8972"/>
    <w:rsid w:val="471E9E97"/>
    <w:rsid w:val="484339E3"/>
    <w:rsid w:val="48703D10"/>
    <w:rsid w:val="48C08A7A"/>
    <w:rsid w:val="48F67052"/>
    <w:rsid w:val="4AD3BACB"/>
    <w:rsid w:val="4B428375"/>
    <w:rsid w:val="4B8F2946"/>
    <w:rsid w:val="4D338AB3"/>
    <w:rsid w:val="4DE48696"/>
    <w:rsid w:val="4E973839"/>
    <w:rsid w:val="512C7C40"/>
    <w:rsid w:val="515AB37A"/>
    <w:rsid w:val="5189942C"/>
    <w:rsid w:val="528BB8F1"/>
    <w:rsid w:val="52A2B63B"/>
    <w:rsid w:val="52F683DB"/>
    <w:rsid w:val="532B3C12"/>
    <w:rsid w:val="5367F2AD"/>
    <w:rsid w:val="55FA4715"/>
    <w:rsid w:val="563B8DD8"/>
    <w:rsid w:val="5658C53A"/>
    <w:rsid w:val="569C1CFF"/>
    <w:rsid w:val="576A7C2D"/>
    <w:rsid w:val="57F5CAD1"/>
    <w:rsid w:val="583BAD14"/>
    <w:rsid w:val="58ED34F0"/>
    <w:rsid w:val="5B58F1E4"/>
    <w:rsid w:val="5CD15AEC"/>
    <w:rsid w:val="5D8C3719"/>
    <w:rsid w:val="5DDDFB96"/>
    <w:rsid w:val="5E1E1829"/>
    <w:rsid w:val="5EE1B42A"/>
    <w:rsid w:val="5F367264"/>
    <w:rsid w:val="607D848B"/>
    <w:rsid w:val="61981D74"/>
    <w:rsid w:val="61D6BAE2"/>
    <w:rsid w:val="633AA146"/>
    <w:rsid w:val="641D6D11"/>
    <w:rsid w:val="64D671A7"/>
    <w:rsid w:val="650E5BA4"/>
    <w:rsid w:val="668F78B3"/>
    <w:rsid w:val="67AF5CA0"/>
    <w:rsid w:val="68B102ED"/>
    <w:rsid w:val="6C4BB1CB"/>
    <w:rsid w:val="6CB288AC"/>
    <w:rsid w:val="6CB29864"/>
    <w:rsid w:val="6CDEAB8A"/>
    <w:rsid w:val="6D2212C1"/>
    <w:rsid w:val="6DAB702B"/>
    <w:rsid w:val="6E9858D8"/>
    <w:rsid w:val="6EA8BB6A"/>
    <w:rsid w:val="6EFA4BB6"/>
    <w:rsid w:val="6F16824D"/>
    <w:rsid w:val="6F179951"/>
    <w:rsid w:val="6F9619D1"/>
    <w:rsid w:val="70882569"/>
    <w:rsid w:val="71104140"/>
    <w:rsid w:val="712F5AB8"/>
    <w:rsid w:val="724B2FE2"/>
    <w:rsid w:val="746A7EB9"/>
    <w:rsid w:val="749958C6"/>
    <w:rsid w:val="74F482F7"/>
    <w:rsid w:val="759EF8DD"/>
    <w:rsid w:val="75AED98F"/>
    <w:rsid w:val="75F563BA"/>
    <w:rsid w:val="75FCB035"/>
    <w:rsid w:val="77392A14"/>
    <w:rsid w:val="77467F07"/>
    <w:rsid w:val="77E0AB9D"/>
    <w:rsid w:val="77F19E30"/>
    <w:rsid w:val="788D7F63"/>
    <w:rsid w:val="78F9E42E"/>
    <w:rsid w:val="79546C12"/>
    <w:rsid w:val="7A70CAD6"/>
    <w:rsid w:val="7B63C47B"/>
    <w:rsid w:val="7C19F02A"/>
    <w:rsid w:val="7D0285A2"/>
    <w:rsid w:val="7D377ED9"/>
    <w:rsid w:val="7FCBCB4B"/>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E57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pt-BR" w:eastAsia="en-US" w:bidi="ar-SA"/>
      </w:rPr>
    </w:rPrDefault>
    <w:pPrDefault/>
  </w:docDefaults>
  <w:latentStyles w:defLockedState="0" w:defUIPriority="0" w:defSemiHidden="1" w:defUnhideWhenUsed="1" w:defQFormat="0" w:count="267">
    <w:lsdException w:name="Normal" w:semiHidden="0" w:unhideWhenUsed="0"/>
    <w:lsdException w:name="heading 1" w:semiHidden="0" w:uiPriority="9" w:unhideWhenUsed="0"/>
    <w:lsdException w:name="heading 2" w:semiHidden="0" w:unhideWhenUsed="0"/>
    <w:lsdException w:name="heading 3" w:uiPriority="9" w:qFormat="1"/>
    <w:lsdException w:name="heading 4" w:qFormat="1"/>
    <w:lsdException w:name="heading 5" w:qFormat="1"/>
    <w:lsdException w:name="heading 6" w:uiPriority="9" w:qFormat="1"/>
    <w:lsdException w:name="heading 7" w:qFormat="1"/>
    <w:lsdException w:name="heading 8" w:qFormat="1"/>
    <w:lsdException w:name="heading 9" w:qFormat="1"/>
    <w:lsdException w:name="annotation text" w:uiPriority="99" w:qFormat="1"/>
    <w:lsdException w:name="header" w:uiPriority="99"/>
    <w:lsdException w:name="footer" w:uiPriority="99"/>
    <w:lsdException w:name="caption" w:qFormat="1"/>
    <w:lsdException w:name="annotation reference" w:qFormat="1"/>
    <w:lsdException w:name="List Number" w:semiHidden="0" w:unhideWhenUsed="0"/>
    <w:lsdException w:name="List 4" w:semiHidden="0" w:unhideWhenUsed="0"/>
    <w:lsdException w:name="List 5" w:semiHidden="0" w:unhideWhenUsed="0"/>
    <w:lsdException w:name="Title" w:semiHidden="0" w:unhideWhenUsed="0"/>
    <w:lsdException w:name="Body Text" w:uiPriority="99"/>
    <w:lsdException w:name="Subtitle" w:semiHidden="0" w:unhideWhenUsed="0"/>
    <w:lsdException w:name="Salutation" w:semiHidden="0" w:unhideWhenUsed="0"/>
    <w:lsdException w:name="Date" w:semiHidden="0" w:unhideWhenUsed="0"/>
    <w:lsdException w:name="Body Text First Indent" w:semiHidden="0" w:unhideWhenUsed="0"/>
    <w:lsdException w:name="FollowedHyperlink" w:uiPriority="99"/>
    <w:lsdException w:name="Strong" w:semiHidden="0" w:uiPriority="22" w:unhideWhenUsed="0"/>
    <w:lsdException w:name="Emphasis" w:semiHidden="0" w:uiPriority="20" w:unhideWhenUsed="0" w:qFormat="1"/>
    <w:lsdException w:name="Normal (Web)" w:uiPriority="99"/>
    <w:lsdException w:name="annotation subject" w:uiPriority="99"/>
    <w:lsdException w:name="No List" w:uiPriority="99"/>
    <w:lsdException w:name="Balloon Text" w:uiPriority="99"/>
    <w:lsdException w:name="Table Grid" w:semiHidden="0" w:uiPriority="39"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99" w:unhideWhenUsed="0"/>
    <w:lsdException w:name="List Paragraph" w:semiHidden="0" w:uiPriority="34" w:unhideWhenUsed="0" w:qFormat="1"/>
    <w:lsdException w:name="Quote" w:semiHidden="0"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EA3333"/>
    <w:rPr>
      <w:rFonts w:ascii="Ecofont_Spranq_eco_Sans" w:hAnsi="Ecofont_Spranq_eco_Sans" w:cs="Tahoma"/>
      <w:sz w:val="24"/>
      <w:szCs w:val="24"/>
      <w:lang w:eastAsia="pt-BR"/>
    </w:rPr>
  </w:style>
  <w:style w:type="paragraph" w:styleId="Ttulo1">
    <w:name w:val="heading 1"/>
    <w:basedOn w:val="Normal"/>
    <w:next w:val="Normal"/>
    <w:link w:val="Ttulo1Char"/>
    <w:uiPriority w:val="9"/>
    <w:rsid w:val="007F77A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rsid w:val="004B460A"/>
    <w:pPr>
      <w:keepNext/>
      <w:tabs>
        <w:tab w:val="left" w:pos="1701"/>
      </w:tabs>
      <w:ind w:right="-1"/>
      <w:jc w:val="center"/>
      <w:outlineLvl w:val="1"/>
    </w:pPr>
    <w:rPr>
      <w:rFonts w:ascii="Times New Roman" w:hAnsi="Times New Roman" w:cs="Times New Roman"/>
      <w:b/>
      <w:color w:val="000000"/>
      <w:szCs w:val="20"/>
    </w:rPr>
  </w:style>
  <w:style w:type="paragraph" w:styleId="Ttulo3">
    <w:name w:val="heading 3"/>
    <w:basedOn w:val="Normal"/>
    <w:next w:val="Normal"/>
    <w:link w:val="Ttulo3Char"/>
    <w:uiPriority w:val="9"/>
    <w:semiHidden/>
    <w:unhideWhenUsed/>
    <w:qFormat/>
    <w:rsid w:val="00CB3192"/>
    <w:pPr>
      <w:keepNext/>
      <w:keepLines/>
      <w:spacing w:before="40" w:line="259" w:lineRule="auto"/>
      <w:outlineLvl w:val="2"/>
    </w:pPr>
    <w:rPr>
      <w:rFonts w:asciiTheme="majorHAnsi" w:eastAsiaTheme="majorEastAsia" w:hAnsiTheme="majorHAnsi" w:cstheme="majorBidi"/>
      <w:color w:val="243F60" w:themeColor="accent1" w:themeShade="7F"/>
      <w:lang w:eastAsia="en-US"/>
    </w:rPr>
  </w:style>
  <w:style w:type="paragraph" w:styleId="Ttulo4">
    <w:name w:val="heading 4"/>
    <w:basedOn w:val="Normal"/>
    <w:next w:val="Normal"/>
    <w:link w:val="Ttulo4Char"/>
    <w:semiHidden/>
    <w:unhideWhenUsed/>
    <w:qFormat/>
    <w:rsid w:val="00A45A85"/>
    <w:pPr>
      <w:keepNext/>
      <w:keepLines/>
      <w:spacing w:before="40"/>
      <w:outlineLvl w:val="3"/>
    </w:pPr>
    <w:rPr>
      <w:rFonts w:asciiTheme="majorHAnsi" w:eastAsiaTheme="majorEastAsia" w:hAnsiTheme="majorHAnsi" w:cstheme="majorBidi"/>
      <w:i/>
      <w:iCs/>
      <w:color w:val="365F91" w:themeColor="accent1" w:themeShade="BF"/>
    </w:rPr>
  </w:style>
  <w:style w:type="paragraph" w:styleId="Ttulo6">
    <w:name w:val="heading 6"/>
    <w:basedOn w:val="Normal"/>
    <w:next w:val="Normal"/>
    <w:link w:val="Ttulo6Char"/>
    <w:uiPriority w:val="9"/>
    <w:semiHidden/>
    <w:unhideWhenUsed/>
    <w:qFormat/>
    <w:rsid w:val="00CB3192"/>
    <w:pPr>
      <w:keepNext/>
      <w:keepLines/>
      <w:spacing w:before="40" w:line="259" w:lineRule="auto"/>
      <w:outlineLvl w:val="5"/>
    </w:pPr>
    <w:rPr>
      <w:rFonts w:asciiTheme="majorHAnsi" w:eastAsiaTheme="majorEastAsia" w:hAnsiTheme="majorHAnsi" w:cstheme="majorBidi"/>
      <w:color w:val="243F60" w:themeColor="accent1" w:themeShade="7F"/>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4773FC"/>
    <w:pPr>
      <w:ind w:left="720"/>
      <w:contextualSpacing/>
    </w:pPr>
  </w:style>
  <w:style w:type="paragraph" w:styleId="NormalWeb">
    <w:name w:val="Normal (Web)"/>
    <w:basedOn w:val="Normal"/>
    <w:uiPriority w:val="99"/>
    <w:rsid w:val="006B156A"/>
    <w:pPr>
      <w:spacing w:before="100" w:beforeAutospacing="1" w:after="100" w:afterAutospacing="1"/>
    </w:pPr>
    <w:rPr>
      <w:rFonts w:ascii="Times New Roman" w:hAnsi="Times New Roman" w:cs="Times New Roman"/>
    </w:rPr>
  </w:style>
  <w:style w:type="paragraph" w:styleId="Textodebalo">
    <w:name w:val="Balloon Text"/>
    <w:basedOn w:val="Normal"/>
    <w:link w:val="TextodebaloChar"/>
    <w:uiPriority w:val="99"/>
    <w:rsid w:val="003A73C1"/>
    <w:rPr>
      <w:rFonts w:ascii="Tahoma" w:hAnsi="Tahoma"/>
      <w:sz w:val="16"/>
      <w:szCs w:val="16"/>
    </w:rPr>
  </w:style>
  <w:style w:type="character" w:customStyle="1" w:styleId="TextodebaloChar">
    <w:name w:val="Texto de balão Char"/>
    <w:link w:val="Textodebalo"/>
    <w:uiPriority w:val="99"/>
    <w:rsid w:val="003A73C1"/>
    <w:rPr>
      <w:rFonts w:ascii="Tahoma" w:hAnsi="Tahoma" w:cs="Tahoma"/>
      <w:sz w:val="16"/>
      <w:szCs w:val="16"/>
    </w:rPr>
  </w:style>
  <w:style w:type="character" w:customStyle="1" w:styleId="Ttulo2Char">
    <w:name w:val="Título 2 Char"/>
    <w:link w:val="Ttulo2"/>
    <w:rsid w:val="004B460A"/>
    <w:rPr>
      <w:b/>
      <w:color w:val="000000"/>
      <w:sz w:val="24"/>
    </w:rPr>
  </w:style>
  <w:style w:type="paragraph" w:customStyle="1" w:styleId="Nvel2">
    <w:name w:val="Nível 2"/>
    <w:basedOn w:val="Normal"/>
    <w:next w:val="Normal"/>
    <w:rsid w:val="00D30A43"/>
    <w:pPr>
      <w:spacing w:after="120"/>
      <w:jc w:val="both"/>
    </w:pPr>
    <w:rPr>
      <w:rFonts w:ascii="Arial" w:hAnsi="Arial" w:cs="Times New Roman"/>
      <w:b/>
      <w:szCs w:val="20"/>
    </w:rPr>
  </w:style>
  <w:style w:type="character" w:customStyle="1" w:styleId="normalchar1">
    <w:name w:val="normal__char1"/>
    <w:rsid w:val="008D51CC"/>
    <w:rPr>
      <w:rFonts w:ascii="Arial" w:hAnsi="Arial" w:cs="Arial" w:hint="default"/>
      <w:strike w:val="0"/>
      <w:dstrike w:val="0"/>
      <w:sz w:val="24"/>
      <w:szCs w:val="24"/>
      <w:u w:val="none"/>
      <w:effect w:val="none"/>
    </w:rPr>
  </w:style>
  <w:style w:type="character" w:customStyle="1" w:styleId="apple-style-span">
    <w:name w:val="apple-style-span"/>
    <w:basedOn w:val="Fontepargpadro"/>
    <w:rsid w:val="00260802"/>
  </w:style>
  <w:style w:type="character" w:styleId="Hyperlink">
    <w:name w:val="Hyperlink"/>
    <w:rsid w:val="00BF1A7F"/>
    <w:rPr>
      <w:color w:val="000080"/>
      <w:u w:val="single"/>
    </w:rPr>
  </w:style>
  <w:style w:type="paragraph" w:styleId="Citao">
    <w:name w:val="Quote"/>
    <w:aliases w:val="TCU,Citação AGU,NotaExplicativa"/>
    <w:basedOn w:val="Normal"/>
    <w:next w:val="Normal"/>
    <w:link w:val="CitaoChar"/>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ascii="Arial" w:eastAsia="Calibri" w:hAnsi="Arial"/>
      <w:i/>
      <w:iCs/>
      <w:color w:val="000000"/>
      <w:sz w:val="20"/>
      <w:lang w:eastAsia="en-US"/>
    </w:rPr>
  </w:style>
  <w:style w:type="character" w:customStyle="1" w:styleId="CitaoChar">
    <w:name w:val="Citação Char"/>
    <w:aliases w:val="TCU Char,Citação AGU Char,NotaExplicativa Char"/>
    <w:link w:val="Citao"/>
    <w:qFormat/>
    <w:rsid w:val="00080B53"/>
    <w:rPr>
      <w:rFonts w:ascii="Arial" w:eastAsia="Calibri" w:hAnsi="Arial" w:cs="Tahoma"/>
      <w:i/>
      <w:iCs/>
      <w:color w:val="000000"/>
      <w:szCs w:val="24"/>
      <w:shd w:val="clear" w:color="auto" w:fill="FFFFCC"/>
    </w:rPr>
  </w:style>
  <w:style w:type="paragraph" w:styleId="Commarcadores5">
    <w:name w:val="List Bullet 5"/>
    <w:basedOn w:val="Normal"/>
    <w:rsid w:val="001A3A05"/>
    <w:pPr>
      <w:numPr>
        <w:numId w:val="2"/>
      </w:numPr>
      <w:contextualSpacing/>
    </w:pPr>
  </w:style>
  <w:style w:type="paragraph" w:customStyle="1" w:styleId="Notaexplicativa">
    <w:name w:val="Nota explicativa"/>
    <w:basedOn w:val="Citao"/>
    <w:link w:val="NotaexplicativaChar"/>
    <w:qFormat/>
    <w:rsid w:val="00265FB6"/>
    <w:rPr>
      <w:szCs w:val="20"/>
    </w:rPr>
  </w:style>
  <w:style w:type="character" w:customStyle="1" w:styleId="NotaexplicativaChar">
    <w:name w:val="Nota explicativa Char"/>
    <w:basedOn w:val="CitaoChar"/>
    <w:link w:val="Notaexplicativa"/>
    <w:rsid w:val="00265FB6"/>
    <w:rPr>
      <w:rFonts w:ascii="Arial" w:eastAsia="Calibri" w:hAnsi="Arial" w:cs="Tahoma"/>
      <w:i/>
      <w:iCs/>
      <w:color w:val="000000"/>
      <w:szCs w:val="24"/>
      <w:shd w:val="clear" w:color="auto" w:fill="FFFFCC"/>
    </w:rPr>
  </w:style>
  <w:style w:type="paragraph" w:styleId="Cabealho">
    <w:name w:val="header"/>
    <w:basedOn w:val="Normal"/>
    <w:link w:val="CabealhoChar"/>
    <w:uiPriority w:val="99"/>
    <w:rsid w:val="00CA24FB"/>
    <w:pPr>
      <w:tabs>
        <w:tab w:val="center" w:pos="4252"/>
        <w:tab w:val="right" w:pos="8504"/>
      </w:tabs>
    </w:pPr>
  </w:style>
  <w:style w:type="character" w:customStyle="1" w:styleId="CabealhoChar">
    <w:name w:val="Cabeçalho Char"/>
    <w:link w:val="Cabealho"/>
    <w:uiPriority w:val="99"/>
    <w:rsid w:val="00CA24FB"/>
    <w:rPr>
      <w:rFonts w:ascii="Ecofont_Spranq_eco_Sans" w:hAnsi="Ecofont_Spranq_eco_Sans" w:cs="Tahoma"/>
      <w:sz w:val="24"/>
      <w:szCs w:val="24"/>
    </w:rPr>
  </w:style>
  <w:style w:type="paragraph" w:styleId="Rodap">
    <w:name w:val="footer"/>
    <w:basedOn w:val="Normal"/>
    <w:link w:val="RodapChar"/>
    <w:uiPriority w:val="99"/>
    <w:rsid w:val="00CA24FB"/>
    <w:pPr>
      <w:tabs>
        <w:tab w:val="center" w:pos="4252"/>
        <w:tab w:val="right" w:pos="8504"/>
      </w:tabs>
    </w:pPr>
  </w:style>
  <w:style w:type="character" w:customStyle="1" w:styleId="RodapChar">
    <w:name w:val="Rodapé Char"/>
    <w:link w:val="Rodap"/>
    <w:uiPriority w:val="99"/>
    <w:qFormat/>
    <w:rsid w:val="00CA24FB"/>
    <w:rPr>
      <w:rFonts w:ascii="Ecofont_Spranq_eco_Sans" w:hAnsi="Ecofont_Spranq_eco_Sans" w:cs="Tahoma"/>
      <w:sz w:val="24"/>
      <w:szCs w:val="24"/>
    </w:rPr>
  </w:style>
  <w:style w:type="numbering" w:customStyle="1" w:styleId="Estilo1">
    <w:name w:val="Estilo1"/>
    <w:uiPriority w:val="99"/>
    <w:rsid w:val="008C6874"/>
    <w:pPr>
      <w:numPr>
        <w:numId w:val="3"/>
      </w:numPr>
    </w:pPr>
  </w:style>
  <w:style w:type="numbering" w:customStyle="1" w:styleId="Estilo2">
    <w:name w:val="Estilo2"/>
    <w:uiPriority w:val="99"/>
    <w:rsid w:val="00A72B79"/>
    <w:pPr>
      <w:numPr>
        <w:numId w:val="4"/>
      </w:numPr>
    </w:pPr>
  </w:style>
  <w:style w:type="numbering" w:customStyle="1" w:styleId="Estilo3">
    <w:name w:val="Estilo3"/>
    <w:uiPriority w:val="99"/>
    <w:rsid w:val="00A72B79"/>
    <w:pPr>
      <w:numPr>
        <w:numId w:val="5"/>
      </w:numPr>
    </w:pPr>
  </w:style>
  <w:style w:type="numbering" w:customStyle="1" w:styleId="Estilo4">
    <w:name w:val="Estilo4"/>
    <w:uiPriority w:val="99"/>
    <w:rsid w:val="0054016D"/>
    <w:pPr>
      <w:numPr>
        <w:numId w:val="6"/>
      </w:numPr>
    </w:pPr>
  </w:style>
  <w:style w:type="numbering" w:customStyle="1" w:styleId="Estilo5">
    <w:name w:val="Estilo5"/>
    <w:uiPriority w:val="99"/>
    <w:rsid w:val="0054016D"/>
    <w:pPr>
      <w:numPr>
        <w:numId w:val="7"/>
      </w:numPr>
    </w:pPr>
  </w:style>
  <w:style w:type="numbering" w:customStyle="1" w:styleId="Estilo6">
    <w:name w:val="Estilo6"/>
    <w:uiPriority w:val="99"/>
    <w:rsid w:val="0054016D"/>
    <w:pPr>
      <w:numPr>
        <w:numId w:val="8"/>
      </w:numPr>
    </w:pPr>
  </w:style>
  <w:style w:type="character" w:styleId="Refdecomentrio">
    <w:name w:val="annotation reference"/>
    <w:basedOn w:val="Fontepargpadro"/>
    <w:unhideWhenUsed/>
    <w:qFormat/>
    <w:rsid w:val="00430FDB"/>
    <w:rPr>
      <w:sz w:val="16"/>
      <w:szCs w:val="16"/>
    </w:rPr>
  </w:style>
  <w:style w:type="paragraph" w:styleId="Textodecomentrio">
    <w:name w:val="annotation text"/>
    <w:basedOn w:val="Normal"/>
    <w:link w:val="TextodecomentrioChar"/>
    <w:uiPriority w:val="99"/>
    <w:unhideWhenUsed/>
    <w:qFormat/>
    <w:rsid w:val="00D30A43"/>
    <w:rPr>
      <w:sz w:val="20"/>
      <w:szCs w:val="20"/>
    </w:rPr>
  </w:style>
  <w:style w:type="character" w:customStyle="1" w:styleId="TextodecomentrioChar">
    <w:name w:val="Texto de comentário Char"/>
    <w:basedOn w:val="Fontepargpadro"/>
    <w:link w:val="Textodecomentrio"/>
    <w:uiPriority w:val="99"/>
    <w:qFormat/>
    <w:rsid w:val="00430FDB"/>
    <w:rPr>
      <w:rFonts w:ascii="Ecofont_Spranq_eco_Sans" w:hAnsi="Ecofont_Spranq_eco_Sans" w:cs="Tahoma"/>
      <w:lang w:eastAsia="pt-BR"/>
    </w:rPr>
  </w:style>
  <w:style w:type="paragraph" w:styleId="Assuntodocomentrio">
    <w:name w:val="annotation subject"/>
    <w:basedOn w:val="Textodecomentrio"/>
    <w:next w:val="Textodecomentrio"/>
    <w:link w:val="AssuntodocomentrioChar"/>
    <w:uiPriority w:val="99"/>
    <w:semiHidden/>
    <w:unhideWhenUsed/>
    <w:rsid w:val="00430FDB"/>
    <w:rPr>
      <w:b/>
      <w:bCs/>
    </w:rPr>
  </w:style>
  <w:style w:type="character" w:customStyle="1" w:styleId="AssuntodocomentrioChar">
    <w:name w:val="Assunto do comentário Char"/>
    <w:basedOn w:val="TextodecomentrioChar"/>
    <w:link w:val="Assuntodocomentrio"/>
    <w:uiPriority w:val="99"/>
    <w:semiHidden/>
    <w:rsid w:val="00430FDB"/>
    <w:rPr>
      <w:rFonts w:ascii="Ecofont_Spranq_eco_Sans" w:hAnsi="Ecofont_Spranq_eco_Sans" w:cs="Tahoma"/>
      <w:b/>
      <w:bCs/>
      <w:lang w:eastAsia="pt-BR"/>
    </w:rPr>
  </w:style>
  <w:style w:type="character" w:customStyle="1" w:styleId="Ttulo4Char">
    <w:name w:val="Título 4 Char"/>
    <w:basedOn w:val="Fontepargpadro"/>
    <w:link w:val="Ttulo4"/>
    <w:rsid w:val="00A45A85"/>
    <w:rPr>
      <w:rFonts w:asciiTheme="majorHAnsi" w:eastAsiaTheme="majorEastAsia" w:hAnsiTheme="majorHAnsi" w:cstheme="majorBidi"/>
      <w:i/>
      <w:iCs/>
      <w:color w:val="365F91" w:themeColor="accent1" w:themeShade="BF"/>
      <w:sz w:val="24"/>
      <w:szCs w:val="24"/>
      <w:lang w:eastAsia="pt-BR"/>
    </w:rPr>
  </w:style>
  <w:style w:type="paragraph" w:customStyle="1" w:styleId="Nivel01">
    <w:name w:val="Nivel 01"/>
    <w:basedOn w:val="Ttulo1"/>
    <w:next w:val="Normal"/>
    <w:link w:val="Nivel01Char"/>
    <w:autoRedefine/>
    <w:qFormat/>
    <w:rsid w:val="00D61A41"/>
    <w:pPr>
      <w:numPr>
        <w:numId w:val="1"/>
      </w:numPr>
      <w:tabs>
        <w:tab w:val="left" w:pos="0"/>
      </w:tabs>
      <w:spacing w:before="240" w:after="120" w:line="276" w:lineRule="auto"/>
      <w:jc w:val="both"/>
    </w:pPr>
    <w:rPr>
      <w:rFonts w:ascii="Arial" w:hAnsi="Arial" w:cs="Arial"/>
      <w:color w:val="auto"/>
      <w:sz w:val="20"/>
      <w:szCs w:val="20"/>
    </w:rPr>
  </w:style>
  <w:style w:type="paragraph" w:customStyle="1" w:styleId="Nivel01Titulo">
    <w:name w:val="Nivel_01_Titulo"/>
    <w:basedOn w:val="Nivel01"/>
    <w:link w:val="Nivel01TituloChar"/>
    <w:rsid w:val="00E967EA"/>
    <w:pPr>
      <w:jc w:val="left"/>
    </w:pPr>
    <w:rPr>
      <w:rFonts w:cstheme="majorBidi"/>
      <w:color w:val="000000" w:themeColor="text1"/>
      <w:spacing w:val="5"/>
      <w:kern w:val="28"/>
      <w:sz w:val="52"/>
      <w:szCs w:val="52"/>
    </w:rPr>
  </w:style>
  <w:style w:type="paragraph" w:styleId="Ttulo">
    <w:name w:val="Title"/>
    <w:basedOn w:val="Normal"/>
    <w:next w:val="Normal"/>
    <w:link w:val="TtuloChar"/>
    <w:rsid w:val="007F77A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rsid w:val="007F77AD"/>
    <w:rPr>
      <w:rFonts w:asciiTheme="majorHAnsi" w:eastAsiaTheme="majorEastAsia" w:hAnsiTheme="majorHAnsi" w:cstheme="majorBidi"/>
      <w:color w:val="17365D" w:themeColor="text2" w:themeShade="BF"/>
      <w:spacing w:val="5"/>
      <w:kern w:val="28"/>
      <w:sz w:val="52"/>
      <w:szCs w:val="52"/>
      <w:lang w:eastAsia="pt-BR"/>
    </w:rPr>
  </w:style>
  <w:style w:type="character" w:customStyle="1" w:styleId="Nivel01Char">
    <w:name w:val="Nivel 01 Char"/>
    <w:basedOn w:val="TtuloChar"/>
    <w:link w:val="Nivel01"/>
    <w:rsid w:val="00D61A41"/>
    <w:rPr>
      <w:rFonts w:ascii="Arial" w:eastAsiaTheme="majorEastAsia" w:hAnsi="Arial" w:cs="Arial"/>
      <w:b/>
      <w:bCs/>
      <w:color w:val="17365D" w:themeColor="text2" w:themeShade="BF"/>
      <w:spacing w:val="5"/>
      <w:kern w:val="28"/>
      <w:sz w:val="52"/>
      <w:szCs w:val="52"/>
      <w:lang w:eastAsia="pt-BR"/>
    </w:rPr>
  </w:style>
  <w:style w:type="character" w:customStyle="1" w:styleId="Ttulo1Char">
    <w:name w:val="Título 1 Char"/>
    <w:basedOn w:val="Fontepargpadro"/>
    <w:link w:val="Ttulo1"/>
    <w:uiPriority w:val="9"/>
    <w:rsid w:val="007F77AD"/>
    <w:rPr>
      <w:rFonts w:asciiTheme="majorHAnsi" w:eastAsiaTheme="majorEastAsia" w:hAnsiTheme="majorHAnsi" w:cstheme="majorBidi"/>
      <w:b/>
      <w:bCs/>
      <w:color w:val="365F91" w:themeColor="accent1" w:themeShade="BF"/>
      <w:sz w:val="28"/>
      <w:szCs w:val="28"/>
      <w:lang w:eastAsia="pt-BR"/>
    </w:rPr>
  </w:style>
  <w:style w:type="character" w:customStyle="1" w:styleId="Nivel01TituloChar">
    <w:name w:val="Nivel_01_Titulo Char"/>
    <w:basedOn w:val="Nivel01Char"/>
    <w:link w:val="Nivel01Titulo"/>
    <w:qFormat/>
    <w:rsid w:val="00E967EA"/>
    <w:rPr>
      <w:rFonts w:ascii="Arial" w:eastAsiaTheme="majorEastAsia" w:hAnsi="Arial" w:cstheme="majorBidi"/>
      <w:b/>
      <w:bCs/>
      <w:color w:val="000000" w:themeColor="text1"/>
      <w:spacing w:val="5"/>
      <w:kern w:val="28"/>
      <w:sz w:val="52"/>
      <w:szCs w:val="52"/>
      <w:lang w:eastAsia="pt-BR"/>
    </w:rPr>
  </w:style>
  <w:style w:type="table" w:styleId="Tabelacomgrade">
    <w:name w:val="Table Grid"/>
    <w:basedOn w:val="Tabelanormal"/>
    <w:uiPriority w:val="39"/>
    <w:rsid w:val="00DB54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DRO">
    <w:name w:val="PADRÃO"/>
    <w:qFormat/>
    <w:rsid w:val="001E2495"/>
    <w:pPr>
      <w:keepNext/>
      <w:widowControl w:val="0"/>
      <w:shd w:val="clear" w:color="auto" w:fill="FFFFFF"/>
      <w:spacing w:before="119" w:after="119" w:line="276" w:lineRule="auto"/>
      <w:ind w:firstLine="567"/>
      <w:jc w:val="both"/>
      <w:textAlignment w:val="baseline"/>
    </w:pPr>
    <w:rPr>
      <w:rFonts w:ascii="Ecofont_Spranq_eco_Sans" w:eastAsia="WenQuanYi Micro Hei" w:hAnsi="Ecofont_Spranq_eco_Sans" w:cs="Lohit Hindi"/>
      <w:szCs w:val="24"/>
      <w:lang w:eastAsia="zh-CN" w:bidi="hi-IN"/>
    </w:rPr>
  </w:style>
  <w:style w:type="character" w:customStyle="1" w:styleId="QuoteChar">
    <w:name w:val="Quote Char"/>
    <w:basedOn w:val="Fontepargpadro"/>
    <w:link w:val="Citao1"/>
    <w:rsid w:val="00B77761"/>
    <w:rPr>
      <w:rFonts w:ascii="Ecofont_Spranq_eco_Sans" w:eastAsia="Calibri" w:hAnsi="Ecofont_Spranq_eco_Sans" w:cs="Tahoma"/>
      <w:i/>
      <w:iCs/>
      <w:color w:val="000000"/>
      <w:shd w:val="clear" w:color="auto" w:fill="FFFFCC"/>
    </w:rPr>
  </w:style>
  <w:style w:type="paragraph" w:customStyle="1" w:styleId="Citao1">
    <w:name w:val="Citação1"/>
    <w:basedOn w:val="Normal"/>
    <w:next w:val="Normal"/>
    <w:link w:val="QuoteChar"/>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i/>
      <w:iCs/>
      <w:color w:val="000000"/>
      <w:sz w:val="20"/>
      <w:szCs w:val="20"/>
      <w:lang w:eastAsia="en-US"/>
    </w:rPr>
  </w:style>
  <w:style w:type="paragraph" w:customStyle="1" w:styleId="paragraph">
    <w:name w:val="paragraph"/>
    <w:basedOn w:val="Normal"/>
    <w:rsid w:val="00D30A43"/>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Fontepargpadro"/>
    <w:rsid w:val="0053119E"/>
  </w:style>
  <w:style w:type="character" w:customStyle="1" w:styleId="eop">
    <w:name w:val="eop"/>
    <w:basedOn w:val="Fontepargpadro"/>
    <w:rsid w:val="0053119E"/>
  </w:style>
  <w:style w:type="character" w:customStyle="1" w:styleId="spellingerror">
    <w:name w:val="spellingerror"/>
    <w:basedOn w:val="Fontepargpadro"/>
    <w:rsid w:val="0053119E"/>
  </w:style>
  <w:style w:type="paragraph" w:styleId="Corpodetexto">
    <w:name w:val="Body Text"/>
    <w:basedOn w:val="Normal"/>
    <w:link w:val="CorpodetextoChar"/>
    <w:uiPriority w:val="99"/>
    <w:unhideWhenUsed/>
    <w:rsid w:val="00D30A43"/>
    <w:pPr>
      <w:spacing w:before="100" w:beforeAutospacing="1" w:after="100" w:afterAutospacing="1"/>
    </w:pPr>
    <w:rPr>
      <w:rFonts w:ascii="Times New Roman" w:eastAsia="Times New Roman" w:hAnsi="Times New Roman" w:cs="Times New Roman"/>
    </w:rPr>
  </w:style>
  <w:style w:type="character" w:customStyle="1" w:styleId="CorpodetextoChar">
    <w:name w:val="Corpo de texto Char"/>
    <w:basedOn w:val="Fontepargpadro"/>
    <w:link w:val="Corpodetexto"/>
    <w:uiPriority w:val="99"/>
    <w:rsid w:val="00405763"/>
    <w:rPr>
      <w:rFonts w:eastAsia="Times New Roman"/>
      <w:sz w:val="24"/>
      <w:szCs w:val="24"/>
      <w:lang w:eastAsia="pt-BR"/>
    </w:rPr>
  </w:style>
  <w:style w:type="paragraph" w:customStyle="1" w:styleId="Nivel1">
    <w:name w:val="Nivel1"/>
    <w:basedOn w:val="Ttulo1"/>
    <w:link w:val="Nivel1Char"/>
    <w:rsid w:val="00D30A43"/>
    <w:pPr>
      <w:spacing w:line="276" w:lineRule="auto"/>
      <w:ind w:left="357" w:hanging="357"/>
      <w:jc w:val="both"/>
    </w:pPr>
    <w:rPr>
      <w:rFonts w:ascii="Arial" w:hAnsi="Arial" w:cs="Arial"/>
      <w:bCs w:val="0"/>
      <w:color w:val="000000"/>
    </w:rPr>
  </w:style>
  <w:style w:type="character" w:customStyle="1" w:styleId="Nivel1Char">
    <w:name w:val="Nivel1 Char"/>
    <w:basedOn w:val="Ttulo1Char"/>
    <w:link w:val="Nivel1"/>
    <w:rsid w:val="001B6423"/>
    <w:rPr>
      <w:rFonts w:ascii="Arial" w:eastAsiaTheme="majorEastAsia" w:hAnsi="Arial" w:cs="Arial"/>
      <w:b/>
      <w:bCs w:val="0"/>
      <w:color w:val="000000"/>
      <w:sz w:val="28"/>
      <w:szCs w:val="28"/>
      <w:lang w:eastAsia="pt-BR"/>
    </w:rPr>
  </w:style>
  <w:style w:type="paragraph" w:customStyle="1" w:styleId="PargrafodaLista1">
    <w:name w:val="Parágrafo da Lista1"/>
    <w:basedOn w:val="Normal"/>
    <w:rsid w:val="00D30A43"/>
    <w:pPr>
      <w:ind w:left="720"/>
    </w:pPr>
    <w:rPr>
      <w:rFonts w:eastAsia="Times New Roman" w:cs="Ecofont_Spranq_eco_Sans"/>
    </w:rPr>
  </w:style>
  <w:style w:type="paragraph" w:customStyle="1" w:styleId="Nivel2">
    <w:name w:val="Nivel 2"/>
    <w:basedOn w:val="Normal"/>
    <w:link w:val="Nivel2Char"/>
    <w:qFormat/>
    <w:rsid w:val="0041257D"/>
    <w:pPr>
      <w:numPr>
        <w:ilvl w:val="1"/>
        <w:numId w:val="1"/>
      </w:numPr>
      <w:spacing w:before="120" w:after="120" w:line="276" w:lineRule="auto"/>
      <w:ind w:left="0" w:firstLine="0"/>
      <w:jc w:val="both"/>
    </w:pPr>
    <w:rPr>
      <w:rFonts w:ascii="Arial" w:hAnsi="Arial" w:cs="Arial"/>
      <w:color w:val="000000"/>
      <w:sz w:val="20"/>
      <w:szCs w:val="20"/>
    </w:rPr>
  </w:style>
  <w:style w:type="paragraph" w:customStyle="1" w:styleId="Nivel10">
    <w:name w:val="Nivel 1"/>
    <w:basedOn w:val="Nivel2"/>
    <w:next w:val="Nivel2"/>
    <w:rsid w:val="003629E4"/>
    <w:pPr>
      <w:numPr>
        <w:ilvl w:val="0"/>
        <w:numId w:val="0"/>
      </w:numPr>
      <w:ind w:left="360" w:hanging="360"/>
    </w:pPr>
    <w:rPr>
      <w:b/>
    </w:rPr>
  </w:style>
  <w:style w:type="paragraph" w:customStyle="1" w:styleId="Nivel3">
    <w:name w:val="Nivel 3"/>
    <w:basedOn w:val="Normal"/>
    <w:link w:val="Nivel3Char"/>
    <w:qFormat/>
    <w:rsid w:val="0041257D"/>
    <w:pPr>
      <w:numPr>
        <w:ilvl w:val="2"/>
        <w:numId w:val="1"/>
      </w:numPr>
      <w:spacing w:before="120" w:after="120" w:line="276" w:lineRule="auto"/>
      <w:ind w:left="284" w:firstLine="0"/>
      <w:jc w:val="both"/>
    </w:pPr>
    <w:rPr>
      <w:rFonts w:ascii="Arial" w:hAnsi="Arial" w:cs="Arial"/>
      <w:color w:val="000000"/>
      <w:sz w:val="20"/>
      <w:szCs w:val="20"/>
    </w:rPr>
  </w:style>
  <w:style w:type="paragraph" w:customStyle="1" w:styleId="Nivel4">
    <w:name w:val="Nivel 4"/>
    <w:basedOn w:val="Nivel3"/>
    <w:link w:val="Nivel4Char"/>
    <w:qFormat/>
    <w:rsid w:val="00E136D8"/>
    <w:pPr>
      <w:numPr>
        <w:ilvl w:val="3"/>
      </w:numPr>
      <w:ind w:left="567" w:firstLine="0"/>
    </w:pPr>
    <w:rPr>
      <w:color w:val="auto"/>
    </w:rPr>
  </w:style>
  <w:style w:type="paragraph" w:customStyle="1" w:styleId="Nivel5">
    <w:name w:val="Nivel 5"/>
    <w:basedOn w:val="Nivel4"/>
    <w:qFormat/>
    <w:rsid w:val="0041257D"/>
    <w:pPr>
      <w:numPr>
        <w:ilvl w:val="4"/>
      </w:numPr>
      <w:ind w:left="851" w:firstLine="0"/>
    </w:pPr>
  </w:style>
  <w:style w:type="character" w:customStyle="1" w:styleId="Nivel4Char">
    <w:name w:val="Nivel 4 Char"/>
    <w:basedOn w:val="Fontepargpadro"/>
    <w:link w:val="Nivel4"/>
    <w:rsid w:val="00E136D8"/>
    <w:rPr>
      <w:rFonts w:ascii="Arial" w:hAnsi="Arial" w:cs="Arial"/>
      <w:lang w:eastAsia="pt-BR"/>
    </w:rPr>
  </w:style>
  <w:style w:type="paragraph" w:customStyle="1" w:styleId="textbody">
    <w:name w:val="textbody"/>
    <w:basedOn w:val="Normal"/>
    <w:rsid w:val="00D30A43"/>
    <w:pPr>
      <w:spacing w:before="100" w:beforeAutospacing="1" w:after="100" w:afterAutospacing="1"/>
    </w:pPr>
    <w:rPr>
      <w:rFonts w:ascii="Times New Roman" w:eastAsia="Times New Roman" w:hAnsi="Times New Roman" w:cs="Times New Roman"/>
    </w:rPr>
  </w:style>
  <w:style w:type="paragraph" w:customStyle="1" w:styleId="em0020ementa">
    <w:name w:val="em_0020ementa"/>
    <w:basedOn w:val="Normal"/>
    <w:rsid w:val="00D30A43"/>
    <w:pPr>
      <w:ind w:left="4160"/>
      <w:jc w:val="both"/>
    </w:pPr>
    <w:rPr>
      <w:rFonts w:ascii="Times New Roman" w:eastAsia="Times New Roman" w:hAnsi="Times New Roman" w:cs="Times New Roman"/>
      <w:sz w:val="28"/>
      <w:szCs w:val="28"/>
    </w:rPr>
  </w:style>
  <w:style w:type="character" w:customStyle="1" w:styleId="cp0020corpodespachochar1">
    <w:name w:val="cp_0020corpodespacho__char1"/>
    <w:rsid w:val="00D30A43"/>
    <w:rPr>
      <w:rFonts w:ascii="Times New Roman" w:hAnsi="Times New Roman" w:cs="Times New Roman" w:hint="default"/>
      <w:strike w:val="0"/>
      <w:dstrike w:val="0"/>
      <w:sz w:val="26"/>
      <w:szCs w:val="26"/>
      <w:u w:val="none"/>
      <w:effect w:val="none"/>
    </w:rPr>
  </w:style>
  <w:style w:type="character" w:customStyle="1" w:styleId="em0020ementachar1">
    <w:name w:val="em_0020ementa__char1"/>
    <w:rsid w:val="00D30A43"/>
    <w:rPr>
      <w:rFonts w:ascii="Times New Roman" w:hAnsi="Times New Roman" w:cs="Times New Roman" w:hint="default"/>
      <w:strike w:val="0"/>
      <w:dstrike w:val="0"/>
      <w:sz w:val="28"/>
      <w:szCs w:val="28"/>
      <w:u w:val="none"/>
      <w:effect w:val="none"/>
    </w:rPr>
  </w:style>
  <w:style w:type="paragraph" w:styleId="Reviso">
    <w:name w:val="Revision"/>
    <w:hidden/>
    <w:uiPriority w:val="99"/>
    <w:semiHidden/>
    <w:rsid w:val="00D30A43"/>
    <w:rPr>
      <w:rFonts w:ascii="Ecofont_Spranq_eco_Sans" w:eastAsia="Times New Roman" w:hAnsi="Ecofont_Spranq_eco_Sans" w:cs="Tahoma"/>
      <w:sz w:val="24"/>
      <w:szCs w:val="24"/>
      <w:lang w:eastAsia="pt-BR"/>
    </w:rPr>
  </w:style>
  <w:style w:type="character" w:styleId="Forte">
    <w:name w:val="Strong"/>
    <w:basedOn w:val="Fontepargpadro"/>
    <w:uiPriority w:val="22"/>
    <w:rsid w:val="00D30A43"/>
    <w:rPr>
      <w:b/>
      <w:bCs/>
    </w:rPr>
  </w:style>
  <w:style w:type="character" w:styleId="nfase">
    <w:name w:val="Emphasis"/>
    <w:basedOn w:val="Fontepargpadro"/>
    <w:uiPriority w:val="20"/>
    <w:qFormat/>
    <w:rsid w:val="00D30A43"/>
    <w:rPr>
      <w:i/>
      <w:iCs/>
    </w:rPr>
  </w:style>
  <w:style w:type="character" w:customStyle="1" w:styleId="Manoel">
    <w:name w:val="Manoel"/>
    <w:rsid w:val="00D30A43"/>
    <w:rPr>
      <w:rFonts w:ascii="Arial" w:hAnsi="Arial" w:cs="Arial"/>
      <w:color w:val="7030A0"/>
      <w:sz w:val="20"/>
    </w:rPr>
  </w:style>
  <w:style w:type="character" w:customStyle="1" w:styleId="ListLabel12">
    <w:name w:val="ListLabel 12"/>
    <w:rsid w:val="00D30A43"/>
    <w:rPr>
      <w:b/>
    </w:rPr>
  </w:style>
  <w:style w:type="paragraph" w:customStyle="1" w:styleId="texto1">
    <w:name w:val="texto1"/>
    <w:basedOn w:val="Normal"/>
    <w:rsid w:val="00D30A43"/>
    <w:pPr>
      <w:spacing w:before="100" w:beforeAutospacing="1" w:after="100" w:afterAutospacing="1"/>
    </w:pPr>
    <w:rPr>
      <w:rFonts w:ascii="Times New Roman" w:eastAsia="Times New Roman" w:hAnsi="Times New Roman" w:cs="Times New Roman"/>
    </w:rPr>
  </w:style>
  <w:style w:type="paragraph" w:customStyle="1" w:styleId="GradeColorida-nfase11">
    <w:name w:val="Grade Colorida - Ênfase 11"/>
    <w:basedOn w:val="Normal"/>
    <w:next w:val="Normal"/>
    <w:link w:val="GradeColorida-nfase1Char"/>
    <w:uiPriority w:val="29"/>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ascii="Arial" w:eastAsia="Calibri" w:hAnsi="Arial" w:cs="Times New Roman"/>
      <w:i/>
      <w:iCs/>
      <w:color w:val="000000"/>
      <w:sz w:val="20"/>
      <w:lang w:eastAsia="en-US"/>
    </w:rPr>
  </w:style>
  <w:style w:type="character" w:customStyle="1" w:styleId="GradeColorida-nfase1Char">
    <w:name w:val="Grade Colorida - Ênfase 1 Char"/>
    <w:link w:val="GradeColorida-nfase11"/>
    <w:uiPriority w:val="29"/>
    <w:rsid w:val="00D30A43"/>
    <w:rPr>
      <w:rFonts w:ascii="Arial" w:eastAsia="Calibri" w:hAnsi="Arial"/>
      <w:i/>
      <w:iCs/>
      <w:color w:val="000000"/>
      <w:szCs w:val="24"/>
      <w:shd w:val="clear" w:color="auto" w:fill="FFFFCC"/>
    </w:rPr>
  </w:style>
  <w:style w:type="paragraph" w:customStyle="1" w:styleId="xwestern">
    <w:name w:val="x_western"/>
    <w:basedOn w:val="Normal"/>
    <w:rsid w:val="00D30A43"/>
    <w:pPr>
      <w:spacing w:before="100" w:beforeAutospacing="1" w:after="100" w:afterAutospacing="1"/>
    </w:pPr>
    <w:rPr>
      <w:rFonts w:ascii="Times New Roman" w:eastAsia="Times New Roman" w:hAnsi="Times New Roman" w:cs="Times New Roman"/>
    </w:rPr>
  </w:style>
  <w:style w:type="paragraph" w:customStyle="1" w:styleId="TCU-Ac-item9-0">
    <w:name w:val="TCU - Ac - item 9 - §§_0"/>
    <w:basedOn w:val="Normal"/>
    <w:rsid w:val="00D30A43"/>
    <w:pPr>
      <w:ind w:firstLine="1134"/>
      <w:jc w:val="both"/>
    </w:pPr>
    <w:rPr>
      <w:rFonts w:ascii="Times New Roman" w:eastAsia="Times New Roman" w:hAnsi="Times New Roman" w:cs="Times New Roman"/>
      <w:szCs w:val="22"/>
      <w:lang w:eastAsia="en-US"/>
    </w:rPr>
  </w:style>
  <w:style w:type="paragraph" w:customStyle="1" w:styleId="Normal1">
    <w:name w:val="Normal_1"/>
    <w:rsid w:val="00D30A43"/>
    <w:rPr>
      <w:rFonts w:eastAsia="Times New Roman"/>
      <w:sz w:val="24"/>
      <w:szCs w:val="22"/>
    </w:rPr>
  </w:style>
  <w:style w:type="paragraph" w:customStyle="1" w:styleId="tcu-ac-item9-1linha">
    <w:name w:val="tcu_-__ac_-_item_9_-_1ª_linha"/>
    <w:basedOn w:val="Normal"/>
    <w:rsid w:val="00D30A43"/>
    <w:pPr>
      <w:spacing w:before="100" w:beforeAutospacing="1" w:after="100" w:afterAutospacing="1"/>
    </w:pPr>
    <w:rPr>
      <w:rFonts w:ascii="Times New Roman" w:eastAsia="Times New Roman" w:hAnsi="Times New Roman" w:cs="Times New Roman"/>
    </w:rPr>
  </w:style>
  <w:style w:type="paragraph" w:customStyle="1" w:styleId="textojustificadorecuoprimeiralinha">
    <w:name w:val="texto_justificado_recuo_primeira_linha"/>
    <w:basedOn w:val="Normal"/>
    <w:rsid w:val="00D30A43"/>
    <w:pPr>
      <w:spacing w:before="100" w:beforeAutospacing="1" w:after="100" w:afterAutospacing="1"/>
    </w:pPr>
    <w:rPr>
      <w:rFonts w:ascii="Times New Roman" w:eastAsia="Times New Roman" w:hAnsi="Times New Roman" w:cs="Times New Roman"/>
    </w:rPr>
  </w:style>
  <w:style w:type="character" w:customStyle="1" w:styleId="highlight">
    <w:name w:val="highlight"/>
    <w:basedOn w:val="Fontepargpadro"/>
    <w:rsid w:val="00D30A43"/>
  </w:style>
  <w:style w:type="paragraph" w:customStyle="1" w:styleId="textojustificado">
    <w:name w:val="texto_justificado"/>
    <w:basedOn w:val="Normal"/>
    <w:rsid w:val="00D30A43"/>
    <w:pPr>
      <w:spacing w:before="100" w:beforeAutospacing="1" w:after="100" w:afterAutospacing="1"/>
    </w:pPr>
    <w:rPr>
      <w:rFonts w:ascii="Times New Roman" w:eastAsia="Times New Roman" w:hAnsi="Times New Roman" w:cs="Times New Roman"/>
    </w:rPr>
  </w:style>
  <w:style w:type="character" w:styleId="HiperlinkVisitado">
    <w:name w:val="FollowedHyperlink"/>
    <w:basedOn w:val="Fontepargpadro"/>
    <w:uiPriority w:val="99"/>
    <w:semiHidden/>
    <w:unhideWhenUsed/>
    <w:rsid w:val="00D30A43"/>
    <w:rPr>
      <w:color w:val="800080" w:themeColor="followedHyperlink"/>
      <w:u w:val="single"/>
    </w:rPr>
  </w:style>
  <w:style w:type="character" w:customStyle="1" w:styleId="MenoPendente1">
    <w:name w:val="Menção Pendente1"/>
    <w:basedOn w:val="Fontepargpadro"/>
    <w:uiPriority w:val="99"/>
    <w:semiHidden/>
    <w:unhideWhenUsed/>
    <w:rsid w:val="00D30A43"/>
    <w:rPr>
      <w:color w:val="605E5C"/>
      <w:shd w:val="clear" w:color="auto" w:fill="E1DFDD"/>
    </w:rPr>
  </w:style>
  <w:style w:type="character" w:customStyle="1" w:styleId="MenoPendente2">
    <w:name w:val="Menção Pendente2"/>
    <w:basedOn w:val="Fontepargpadro"/>
    <w:uiPriority w:val="99"/>
    <w:semiHidden/>
    <w:unhideWhenUsed/>
    <w:rsid w:val="0063029C"/>
    <w:rPr>
      <w:color w:val="605E5C"/>
      <w:shd w:val="clear" w:color="auto" w:fill="E1DFDD"/>
    </w:rPr>
  </w:style>
  <w:style w:type="character" w:customStyle="1" w:styleId="Nivel2Char">
    <w:name w:val="Nivel 2 Char"/>
    <w:basedOn w:val="Fontepargpadro"/>
    <w:link w:val="Nivel2"/>
    <w:locked/>
    <w:rsid w:val="0041257D"/>
    <w:rPr>
      <w:rFonts w:ascii="Arial" w:hAnsi="Arial" w:cs="Arial"/>
      <w:color w:val="000000"/>
      <w:lang w:eastAsia="pt-BR"/>
    </w:rPr>
  </w:style>
  <w:style w:type="paragraph" w:customStyle="1" w:styleId="Nvel2Opcional">
    <w:name w:val="Nível 2 Opcional"/>
    <w:basedOn w:val="Nivel2"/>
    <w:link w:val="Nvel2OpcionalChar"/>
    <w:rsid w:val="00A831D9"/>
    <w:pPr>
      <w:numPr>
        <w:ilvl w:val="0"/>
        <w:numId w:val="0"/>
      </w:numPr>
      <w:ind w:left="432" w:hanging="432"/>
    </w:pPr>
    <w:rPr>
      <w:rFonts w:eastAsia="Times New Roman"/>
      <w:i/>
      <w:noProof/>
      <w:color w:val="FF0000"/>
    </w:rPr>
  </w:style>
  <w:style w:type="paragraph" w:customStyle="1" w:styleId="Nvel3Opcional">
    <w:name w:val="Nível 3 Opcional"/>
    <w:basedOn w:val="Nivel3"/>
    <w:link w:val="Nvel3OpcionalChar"/>
    <w:rsid w:val="00A831D9"/>
    <w:pPr>
      <w:numPr>
        <w:ilvl w:val="0"/>
        <w:numId w:val="0"/>
      </w:numPr>
      <w:ind w:left="1072" w:hanging="504"/>
    </w:pPr>
    <w:rPr>
      <w:rFonts w:eastAsia="Times New Roman"/>
      <w:i/>
      <w:iCs/>
      <w:noProof/>
      <w:color w:val="FF0000"/>
    </w:rPr>
  </w:style>
  <w:style w:type="character" w:customStyle="1" w:styleId="Nvel2OpcionalChar">
    <w:name w:val="Nível 2 Opcional Char"/>
    <w:basedOn w:val="Fontepargpadro"/>
    <w:link w:val="Nvel2Opcional"/>
    <w:rsid w:val="00A831D9"/>
    <w:rPr>
      <w:rFonts w:ascii="Arial" w:eastAsia="Times New Roman" w:hAnsi="Arial" w:cs="Arial"/>
      <w:i/>
      <w:noProof/>
      <w:color w:val="FF0000"/>
      <w:lang w:eastAsia="pt-BR"/>
    </w:rPr>
  </w:style>
  <w:style w:type="character" w:customStyle="1" w:styleId="Nvel3OpcionalChar">
    <w:name w:val="Nível 3 Opcional Char"/>
    <w:basedOn w:val="Fontepargpadro"/>
    <w:link w:val="Nvel3Opcional"/>
    <w:rsid w:val="00A831D9"/>
    <w:rPr>
      <w:rFonts w:ascii="Arial" w:eastAsia="Times New Roman" w:hAnsi="Arial" w:cs="Arial"/>
      <w:i/>
      <w:iCs/>
      <w:noProof/>
      <w:color w:val="FF0000"/>
      <w:lang w:eastAsia="pt-BR"/>
    </w:rPr>
  </w:style>
  <w:style w:type="character" w:styleId="TextodoEspaoReservado">
    <w:name w:val="Placeholder Text"/>
    <w:basedOn w:val="Fontepargpadro"/>
    <w:uiPriority w:val="67"/>
    <w:semiHidden/>
    <w:rsid w:val="0029332D"/>
    <w:rPr>
      <w:color w:val="808080"/>
    </w:rPr>
  </w:style>
  <w:style w:type="character" w:customStyle="1" w:styleId="PargrafodaListaChar">
    <w:name w:val="Parágrafo da Lista Char"/>
    <w:basedOn w:val="Fontepargpadro"/>
    <w:link w:val="PargrafodaLista"/>
    <w:uiPriority w:val="34"/>
    <w:rsid w:val="002430F2"/>
    <w:rPr>
      <w:rFonts w:ascii="Ecofont_Spranq_eco_Sans" w:hAnsi="Ecofont_Spranq_eco_Sans" w:cs="Tahoma"/>
      <w:sz w:val="24"/>
      <w:szCs w:val="24"/>
      <w:lang w:eastAsia="pt-BR"/>
    </w:rPr>
  </w:style>
  <w:style w:type="character" w:customStyle="1" w:styleId="Ttulo3Char">
    <w:name w:val="Título 3 Char"/>
    <w:basedOn w:val="Fontepargpadro"/>
    <w:link w:val="Ttulo3"/>
    <w:uiPriority w:val="9"/>
    <w:semiHidden/>
    <w:rsid w:val="00CB3192"/>
    <w:rPr>
      <w:rFonts w:asciiTheme="majorHAnsi" w:eastAsiaTheme="majorEastAsia" w:hAnsiTheme="majorHAnsi" w:cstheme="majorBidi"/>
      <w:color w:val="243F60" w:themeColor="accent1" w:themeShade="7F"/>
      <w:sz w:val="24"/>
      <w:szCs w:val="24"/>
    </w:rPr>
  </w:style>
  <w:style w:type="character" w:customStyle="1" w:styleId="Ttulo6Char">
    <w:name w:val="Título 6 Char"/>
    <w:basedOn w:val="Fontepargpadro"/>
    <w:link w:val="Ttulo6"/>
    <w:uiPriority w:val="9"/>
    <w:semiHidden/>
    <w:rsid w:val="00CB3192"/>
    <w:rPr>
      <w:rFonts w:asciiTheme="majorHAnsi" w:eastAsiaTheme="majorEastAsia" w:hAnsiTheme="majorHAnsi" w:cstheme="majorBidi"/>
      <w:color w:val="243F60" w:themeColor="accent1" w:themeShade="7F"/>
      <w:sz w:val="22"/>
      <w:szCs w:val="22"/>
    </w:rPr>
  </w:style>
  <w:style w:type="paragraph" w:customStyle="1" w:styleId="SombreamentoMdio1-nfase31">
    <w:name w:val="Sombreamento Médio 1 - Ênfase 31"/>
    <w:basedOn w:val="Normal"/>
    <w:next w:val="Normal"/>
    <w:rsid w:val="00CB3192"/>
    <w:pPr>
      <w:pBdr>
        <w:top w:val="single" w:sz="4" w:space="1" w:color="000080"/>
        <w:left w:val="single" w:sz="4" w:space="4" w:color="000080"/>
        <w:bottom w:val="single" w:sz="4" w:space="1" w:color="000080"/>
        <w:right w:val="single" w:sz="4" w:space="4" w:color="000080"/>
      </w:pBdr>
      <w:shd w:val="clear" w:color="auto" w:fill="FFFFCC"/>
      <w:suppressAutoHyphens/>
      <w:spacing w:before="120"/>
      <w:jc w:val="both"/>
    </w:pPr>
    <w:rPr>
      <w:rFonts w:eastAsia="Calibri"/>
      <w:i/>
      <w:iCs/>
      <w:color w:val="000000"/>
      <w:sz w:val="20"/>
      <w:lang w:eastAsia="zh-CN"/>
    </w:rPr>
  </w:style>
  <w:style w:type="paragraph" w:customStyle="1" w:styleId="corpo">
    <w:name w:val="corpo"/>
    <w:basedOn w:val="Normal"/>
    <w:rsid w:val="00CB3192"/>
    <w:pPr>
      <w:spacing w:before="100" w:beforeAutospacing="1" w:after="100" w:afterAutospacing="1"/>
    </w:pPr>
    <w:rPr>
      <w:rFonts w:ascii="Times New Roman" w:eastAsia="Times New Roman" w:hAnsi="Times New Roman" w:cs="Times New Roman"/>
    </w:rPr>
  </w:style>
  <w:style w:type="paragraph" w:customStyle="1" w:styleId="itemnivel2">
    <w:name w:val="item_nivel2"/>
    <w:basedOn w:val="Normal"/>
    <w:rsid w:val="00CB3192"/>
    <w:pPr>
      <w:spacing w:before="100" w:beforeAutospacing="1" w:after="100" w:afterAutospacing="1"/>
    </w:pPr>
    <w:rPr>
      <w:rFonts w:ascii="Times New Roman" w:eastAsia="Times New Roman" w:hAnsi="Times New Roman" w:cs="Times New Roman"/>
    </w:rPr>
  </w:style>
  <w:style w:type="paragraph" w:customStyle="1" w:styleId="itemnivel1">
    <w:name w:val="item_nivel1"/>
    <w:basedOn w:val="Normal"/>
    <w:rsid w:val="00CB3192"/>
    <w:pPr>
      <w:spacing w:before="100" w:beforeAutospacing="1" w:after="100" w:afterAutospacing="1"/>
    </w:pPr>
    <w:rPr>
      <w:rFonts w:ascii="Times New Roman" w:eastAsia="Times New Roman" w:hAnsi="Times New Roman" w:cs="Times New Roman"/>
    </w:rPr>
  </w:style>
  <w:style w:type="paragraph" w:customStyle="1" w:styleId="itemalinealetra">
    <w:name w:val="item_alinea_letra"/>
    <w:basedOn w:val="Normal"/>
    <w:rsid w:val="00CB3192"/>
    <w:pPr>
      <w:spacing w:before="100" w:beforeAutospacing="1" w:after="100" w:afterAutospacing="1"/>
    </w:pPr>
    <w:rPr>
      <w:rFonts w:ascii="Times New Roman" w:eastAsia="Times New Roman" w:hAnsi="Times New Roman" w:cs="Times New Roman"/>
    </w:rPr>
  </w:style>
  <w:style w:type="character" w:customStyle="1" w:styleId="markedcontent">
    <w:name w:val="markedcontent"/>
    <w:basedOn w:val="Fontepargpadro"/>
    <w:rsid w:val="00CB3192"/>
  </w:style>
  <w:style w:type="paragraph" w:customStyle="1" w:styleId="Standard">
    <w:name w:val="Standard"/>
    <w:rsid w:val="00CB3192"/>
    <w:pPr>
      <w:suppressAutoHyphens/>
      <w:autoSpaceDN w:val="0"/>
    </w:pPr>
    <w:rPr>
      <w:rFonts w:ascii="Liberation Serif" w:eastAsia="NSimSun" w:hAnsi="Liberation Serif" w:cs="Lucida Sans"/>
      <w:kern w:val="3"/>
      <w:sz w:val="24"/>
      <w:szCs w:val="24"/>
      <w:lang w:eastAsia="zh-CN" w:bidi="hi-IN"/>
    </w:rPr>
  </w:style>
  <w:style w:type="paragraph" w:customStyle="1" w:styleId="Textbody0">
    <w:name w:val="Text body"/>
    <w:basedOn w:val="Standard"/>
    <w:rsid w:val="00CB3192"/>
    <w:pPr>
      <w:spacing w:after="140" w:line="276" w:lineRule="auto"/>
    </w:pPr>
  </w:style>
  <w:style w:type="character" w:customStyle="1" w:styleId="MenoPendente3">
    <w:name w:val="Menção Pendente3"/>
    <w:basedOn w:val="Fontepargpadro"/>
    <w:uiPriority w:val="99"/>
    <w:semiHidden/>
    <w:unhideWhenUsed/>
    <w:rsid w:val="00CB3192"/>
    <w:rPr>
      <w:color w:val="605E5C"/>
      <w:shd w:val="clear" w:color="auto" w:fill="E1DFDD"/>
    </w:rPr>
  </w:style>
  <w:style w:type="character" w:customStyle="1" w:styleId="MenoPendente4">
    <w:name w:val="Menção Pendente4"/>
    <w:basedOn w:val="Fontepargpadro"/>
    <w:uiPriority w:val="99"/>
    <w:semiHidden/>
    <w:unhideWhenUsed/>
    <w:rsid w:val="00CB3192"/>
    <w:rPr>
      <w:color w:val="605E5C"/>
      <w:shd w:val="clear" w:color="auto" w:fill="E1DFDD"/>
    </w:rPr>
  </w:style>
  <w:style w:type="paragraph" w:customStyle="1" w:styleId="ou">
    <w:name w:val="ou"/>
    <w:basedOn w:val="PargrafodaLista"/>
    <w:link w:val="ouChar"/>
    <w:qFormat/>
    <w:rsid w:val="00E136D8"/>
    <w:pPr>
      <w:spacing w:before="60" w:after="60" w:line="259" w:lineRule="auto"/>
      <w:ind w:left="0"/>
      <w:contextualSpacing w:val="0"/>
      <w:jc w:val="center"/>
    </w:pPr>
    <w:rPr>
      <w:rFonts w:ascii="Arial" w:eastAsiaTheme="minorHAnsi" w:hAnsi="Arial" w:cs="Arial"/>
      <w:b/>
      <w:bCs/>
      <w:i/>
      <w:iCs/>
      <w:color w:val="FF0000"/>
      <w:sz w:val="20"/>
      <w:u w:val="single"/>
    </w:rPr>
  </w:style>
  <w:style w:type="character" w:customStyle="1" w:styleId="ouChar">
    <w:name w:val="ou Char"/>
    <w:basedOn w:val="PargrafodaListaChar"/>
    <w:link w:val="ou"/>
    <w:rsid w:val="00E136D8"/>
    <w:rPr>
      <w:rFonts w:ascii="Arial" w:eastAsiaTheme="minorHAnsi" w:hAnsi="Arial" w:cs="Arial"/>
      <w:b/>
      <w:bCs/>
      <w:i/>
      <w:iCs/>
      <w:color w:val="FF0000"/>
      <w:sz w:val="24"/>
      <w:szCs w:val="24"/>
      <w:u w:val="single"/>
      <w:lang w:eastAsia="pt-BR"/>
    </w:rPr>
  </w:style>
  <w:style w:type="paragraph" w:customStyle="1" w:styleId="dou-paragraph">
    <w:name w:val="dou-paragraph"/>
    <w:basedOn w:val="Normal"/>
    <w:rsid w:val="00CB3192"/>
    <w:pPr>
      <w:spacing w:before="100" w:beforeAutospacing="1" w:after="100" w:afterAutospacing="1"/>
    </w:pPr>
    <w:rPr>
      <w:rFonts w:ascii="Times New Roman" w:eastAsia="Times New Roman" w:hAnsi="Times New Roman" w:cs="Times New Roman"/>
    </w:rPr>
  </w:style>
  <w:style w:type="paragraph" w:customStyle="1" w:styleId="Nvel2-Red">
    <w:name w:val="Nível 2 -Red"/>
    <w:basedOn w:val="Nivel2"/>
    <w:link w:val="Nvel2-RedChar"/>
    <w:qFormat/>
    <w:rsid w:val="00F83142"/>
    <w:rPr>
      <w:i/>
      <w:iCs/>
      <w:color w:val="FF0000"/>
    </w:rPr>
  </w:style>
  <w:style w:type="paragraph" w:customStyle="1" w:styleId="Nvel3-R">
    <w:name w:val="Nível 3-R"/>
    <w:basedOn w:val="Nivel3"/>
    <w:link w:val="Nvel3-RChar"/>
    <w:qFormat/>
    <w:rsid w:val="00D42AFB"/>
    <w:rPr>
      <w:i/>
      <w:iCs/>
      <w:color w:val="FF0000"/>
    </w:rPr>
  </w:style>
  <w:style w:type="character" w:customStyle="1" w:styleId="Nvel2-RedChar">
    <w:name w:val="Nível 2 -Red Char"/>
    <w:basedOn w:val="Nivel2Char"/>
    <w:link w:val="Nvel2-Red"/>
    <w:rsid w:val="00F83142"/>
    <w:rPr>
      <w:rFonts w:ascii="Arial" w:hAnsi="Arial" w:cs="Arial"/>
      <w:i/>
      <w:iCs/>
      <w:color w:val="FF0000"/>
      <w:lang w:eastAsia="pt-BR"/>
    </w:rPr>
  </w:style>
  <w:style w:type="paragraph" w:customStyle="1" w:styleId="Nvel4-R">
    <w:name w:val="Nível 4-R"/>
    <w:basedOn w:val="Nivel4"/>
    <w:link w:val="Nvel4-RChar"/>
    <w:qFormat/>
    <w:rsid w:val="00031DBE"/>
    <w:rPr>
      <w:i/>
      <w:iCs/>
      <w:color w:val="FF0000"/>
    </w:rPr>
  </w:style>
  <w:style w:type="character" w:customStyle="1" w:styleId="Nivel3Char">
    <w:name w:val="Nivel 3 Char"/>
    <w:basedOn w:val="Fontepargpadro"/>
    <w:link w:val="Nivel3"/>
    <w:rsid w:val="0041257D"/>
    <w:rPr>
      <w:rFonts w:ascii="Arial" w:hAnsi="Arial" w:cs="Arial"/>
      <w:color w:val="000000"/>
      <w:lang w:eastAsia="pt-BR"/>
    </w:rPr>
  </w:style>
  <w:style w:type="character" w:customStyle="1" w:styleId="Nvel3-RChar">
    <w:name w:val="Nível 3-R Char"/>
    <w:basedOn w:val="Nivel3Char"/>
    <w:link w:val="Nvel3-R"/>
    <w:rsid w:val="00D42AFB"/>
    <w:rPr>
      <w:rFonts w:ascii="Arial" w:hAnsi="Arial" w:cs="Arial"/>
      <w:i/>
      <w:iCs/>
      <w:color w:val="FF0000"/>
      <w:lang w:eastAsia="pt-BR"/>
    </w:rPr>
  </w:style>
  <w:style w:type="paragraph" w:customStyle="1" w:styleId="Nvel1-SemNum">
    <w:name w:val="Nível 1-Sem Num"/>
    <w:basedOn w:val="Nivel01"/>
    <w:link w:val="Nvel1-SemNumChar"/>
    <w:qFormat/>
    <w:rsid w:val="00E7273B"/>
    <w:pPr>
      <w:numPr>
        <w:numId w:val="0"/>
      </w:numPr>
      <w:ind w:left="357"/>
      <w:outlineLvl w:val="1"/>
    </w:pPr>
    <w:rPr>
      <w:color w:val="FF0000"/>
    </w:rPr>
  </w:style>
  <w:style w:type="character" w:customStyle="1" w:styleId="Nvel4-RChar">
    <w:name w:val="Nível 4-R Char"/>
    <w:basedOn w:val="Nivel4Char"/>
    <w:link w:val="Nvel4-R"/>
    <w:rsid w:val="00031DBE"/>
    <w:rPr>
      <w:rFonts w:ascii="Arial" w:hAnsi="Arial" w:cs="Arial"/>
      <w:i/>
      <w:iCs/>
      <w:color w:val="FF0000"/>
      <w:lang w:eastAsia="pt-BR"/>
    </w:rPr>
  </w:style>
  <w:style w:type="character" w:customStyle="1" w:styleId="LinkdaInternet">
    <w:name w:val="Link da Internet"/>
    <w:basedOn w:val="Fontepargpadro"/>
    <w:uiPriority w:val="99"/>
    <w:unhideWhenUsed/>
    <w:rsid w:val="00DC41DD"/>
    <w:rPr>
      <w:color w:val="0000FF" w:themeColor="hyperlink"/>
      <w:u w:val="single"/>
    </w:rPr>
  </w:style>
  <w:style w:type="character" w:customStyle="1" w:styleId="Nvel1-SemNumChar">
    <w:name w:val="Nível 1-Sem Num Char"/>
    <w:basedOn w:val="Nivel01Char"/>
    <w:link w:val="Nvel1-SemNum"/>
    <w:rsid w:val="00E7273B"/>
    <w:rPr>
      <w:rFonts w:ascii="Arial" w:eastAsiaTheme="majorEastAsia" w:hAnsi="Arial" w:cs="Arial"/>
      <w:b/>
      <w:bCs/>
      <w:color w:val="FF0000"/>
      <w:spacing w:val="5"/>
      <w:kern w:val="28"/>
      <w:sz w:val="52"/>
      <w:szCs w:val="52"/>
      <w:lang w:eastAsia="pt-BR"/>
    </w:rPr>
  </w:style>
  <w:style w:type="paragraph" w:customStyle="1" w:styleId="citao2">
    <w:name w:val="citação 2"/>
    <w:basedOn w:val="Citao"/>
    <w:rsid w:val="00DC41DD"/>
    <w:pPr>
      <w:overflowPunct w:val="0"/>
    </w:pPr>
    <w:rPr>
      <w:szCs w:val="20"/>
    </w:rPr>
  </w:style>
  <w:style w:type="paragraph" w:customStyle="1" w:styleId="Prembulo">
    <w:name w:val="Preâmbulo"/>
    <w:basedOn w:val="Normal"/>
    <w:link w:val="PrembuloChar"/>
    <w:qFormat/>
    <w:rsid w:val="00BB19E4"/>
    <w:pPr>
      <w:spacing w:before="480" w:after="120" w:line="360" w:lineRule="auto"/>
      <w:ind w:left="4253" w:right="-17"/>
      <w:jc w:val="both"/>
    </w:pPr>
    <w:rPr>
      <w:rFonts w:ascii="Arial" w:eastAsia="Arial" w:hAnsi="Arial" w:cs="Arial"/>
      <w:bCs/>
      <w:sz w:val="20"/>
      <w:szCs w:val="20"/>
    </w:rPr>
  </w:style>
  <w:style w:type="character" w:customStyle="1" w:styleId="PrembuloChar">
    <w:name w:val="Preâmbulo Char"/>
    <w:basedOn w:val="Fontepargpadro"/>
    <w:link w:val="Prembulo"/>
    <w:rsid w:val="00BB19E4"/>
    <w:rPr>
      <w:rFonts w:ascii="Arial" w:eastAsia="Arial" w:hAnsi="Arial" w:cs="Arial"/>
      <w:bCs/>
      <w:lang w:eastAsia="pt-BR"/>
    </w:rPr>
  </w:style>
  <w:style w:type="character" w:customStyle="1" w:styleId="MenoPendente5">
    <w:name w:val="Menção Pendente5"/>
    <w:basedOn w:val="Fontepargpadro"/>
    <w:uiPriority w:val="99"/>
    <w:semiHidden/>
    <w:unhideWhenUsed/>
    <w:rsid w:val="00E27AEB"/>
    <w:rPr>
      <w:color w:val="605E5C"/>
      <w:shd w:val="clear" w:color="auto" w:fill="E1DFDD"/>
    </w:rPr>
  </w:style>
  <w:style w:type="character" w:customStyle="1" w:styleId="MenoPendente6">
    <w:name w:val="Menção Pendente6"/>
    <w:basedOn w:val="Fontepargpadro"/>
    <w:uiPriority w:val="99"/>
    <w:semiHidden/>
    <w:unhideWhenUsed/>
    <w:rsid w:val="002D7D30"/>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pt-BR" w:eastAsia="en-US" w:bidi="ar-SA"/>
      </w:rPr>
    </w:rPrDefault>
    <w:pPrDefault/>
  </w:docDefaults>
  <w:latentStyles w:defLockedState="0" w:defUIPriority="0" w:defSemiHidden="1" w:defUnhideWhenUsed="1" w:defQFormat="0" w:count="267">
    <w:lsdException w:name="Normal" w:semiHidden="0" w:unhideWhenUsed="0"/>
    <w:lsdException w:name="heading 1" w:semiHidden="0" w:uiPriority="9" w:unhideWhenUsed="0"/>
    <w:lsdException w:name="heading 2" w:semiHidden="0" w:unhideWhenUsed="0"/>
    <w:lsdException w:name="heading 3" w:uiPriority="9" w:qFormat="1"/>
    <w:lsdException w:name="heading 4" w:qFormat="1"/>
    <w:lsdException w:name="heading 5" w:qFormat="1"/>
    <w:lsdException w:name="heading 6" w:uiPriority="9" w:qFormat="1"/>
    <w:lsdException w:name="heading 7" w:qFormat="1"/>
    <w:lsdException w:name="heading 8" w:qFormat="1"/>
    <w:lsdException w:name="heading 9" w:qFormat="1"/>
    <w:lsdException w:name="annotation text" w:uiPriority="99" w:qFormat="1"/>
    <w:lsdException w:name="header" w:uiPriority="99"/>
    <w:lsdException w:name="footer" w:uiPriority="99"/>
    <w:lsdException w:name="caption" w:qFormat="1"/>
    <w:lsdException w:name="annotation reference" w:qFormat="1"/>
    <w:lsdException w:name="List Number" w:semiHidden="0" w:unhideWhenUsed="0"/>
    <w:lsdException w:name="List 4" w:semiHidden="0" w:unhideWhenUsed="0"/>
    <w:lsdException w:name="List 5" w:semiHidden="0" w:unhideWhenUsed="0"/>
    <w:lsdException w:name="Title" w:semiHidden="0" w:unhideWhenUsed="0"/>
    <w:lsdException w:name="Body Text" w:uiPriority="99"/>
    <w:lsdException w:name="Subtitle" w:semiHidden="0" w:unhideWhenUsed="0"/>
    <w:lsdException w:name="Salutation" w:semiHidden="0" w:unhideWhenUsed="0"/>
    <w:lsdException w:name="Date" w:semiHidden="0" w:unhideWhenUsed="0"/>
    <w:lsdException w:name="Body Text First Indent" w:semiHidden="0" w:unhideWhenUsed="0"/>
    <w:lsdException w:name="FollowedHyperlink" w:uiPriority="99"/>
    <w:lsdException w:name="Strong" w:semiHidden="0" w:uiPriority="22" w:unhideWhenUsed="0"/>
    <w:lsdException w:name="Emphasis" w:semiHidden="0" w:uiPriority="20" w:unhideWhenUsed="0" w:qFormat="1"/>
    <w:lsdException w:name="Normal (Web)" w:uiPriority="99"/>
    <w:lsdException w:name="annotation subject" w:uiPriority="99"/>
    <w:lsdException w:name="No List" w:uiPriority="99"/>
    <w:lsdException w:name="Balloon Text" w:uiPriority="99"/>
    <w:lsdException w:name="Table Grid" w:semiHidden="0" w:uiPriority="39"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99" w:unhideWhenUsed="0"/>
    <w:lsdException w:name="List Paragraph" w:semiHidden="0" w:uiPriority="34" w:unhideWhenUsed="0" w:qFormat="1"/>
    <w:lsdException w:name="Quote" w:semiHidden="0"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EA3333"/>
    <w:rPr>
      <w:rFonts w:ascii="Ecofont_Spranq_eco_Sans" w:hAnsi="Ecofont_Spranq_eco_Sans" w:cs="Tahoma"/>
      <w:sz w:val="24"/>
      <w:szCs w:val="24"/>
      <w:lang w:eastAsia="pt-BR"/>
    </w:rPr>
  </w:style>
  <w:style w:type="paragraph" w:styleId="Ttulo1">
    <w:name w:val="heading 1"/>
    <w:basedOn w:val="Normal"/>
    <w:next w:val="Normal"/>
    <w:link w:val="Ttulo1Char"/>
    <w:uiPriority w:val="9"/>
    <w:rsid w:val="007F77A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rsid w:val="004B460A"/>
    <w:pPr>
      <w:keepNext/>
      <w:tabs>
        <w:tab w:val="left" w:pos="1701"/>
      </w:tabs>
      <w:ind w:right="-1"/>
      <w:jc w:val="center"/>
      <w:outlineLvl w:val="1"/>
    </w:pPr>
    <w:rPr>
      <w:rFonts w:ascii="Times New Roman" w:hAnsi="Times New Roman" w:cs="Times New Roman"/>
      <w:b/>
      <w:color w:val="000000"/>
      <w:szCs w:val="20"/>
    </w:rPr>
  </w:style>
  <w:style w:type="paragraph" w:styleId="Ttulo3">
    <w:name w:val="heading 3"/>
    <w:basedOn w:val="Normal"/>
    <w:next w:val="Normal"/>
    <w:link w:val="Ttulo3Char"/>
    <w:uiPriority w:val="9"/>
    <w:semiHidden/>
    <w:unhideWhenUsed/>
    <w:qFormat/>
    <w:rsid w:val="00CB3192"/>
    <w:pPr>
      <w:keepNext/>
      <w:keepLines/>
      <w:spacing w:before="40" w:line="259" w:lineRule="auto"/>
      <w:outlineLvl w:val="2"/>
    </w:pPr>
    <w:rPr>
      <w:rFonts w:asciiTheme="majorHAnsi" w:eastAsiaTheme="majorEastAsia" w:hAnsiTheme="majorHAnsi" w:cstheme="majorBidi"/>
      <w:color w:val="243F60" w:themeColor="accent1" w:themeShade="7F"/>
      <w:lang w:eastAsia="en-US"/>
    </w:rPr>
  </w:style>
  <w:style w:type="paragraph" w:styleId="Ttulo4">
    <w:name w:val="heading 4"/>
    <w:basedOn w:val="Normal"/>
    <w:next w:val="Normal"/>
    <w:link w:val="Ttulo4Char"/>
    <w:semiHidden/>
    <w:unhideWhenUsed/>
    <w:qFormat/>
    <w:rsid w:val="00A45A85"/>
    <w:pPr>
      <w:keepNext/>
      <w:keepLines/>
      <w:spacing w:before="40"/>
      <w:outlineLvl w:val="3"/>
    </w:pPr>
    <w:rPr>
      <w:rFonts w:asciiTheme="majorHAnsi" w:eastAsiaTheme="majorEastAsia" w:hAnsiTheme="majorHAnsi" w:cstheme="majorBidi"/>
      <w:i/>
      <w:iCs/>
      <w:color w:val="365F91" w:themeColor="accent1" w:themeShade="BF"/>
    </w:rPr>
  </w:style>
  <w:style w:type="paragraph" w:styleId="Ttulo6">
    <w:name w:val="heading 6"/>
    <w:basedOn w:val="Normal"/>
    <w:next w:val="Normal"/>
    <w:link w:val="Ttulo6Char"/>
    <w:uiPriority w:val="9"/>
    <w:semiHidden/>
    <w:unhideWhenUsed/>
    <w:qFormat/>
    <w:rsid w:val="00CB3192"/>
    <w:pPr>
      <w:keepNext/>
      <w:keepLines/>
      <w:spacing w:before="40" w:line="259" w:lineRule="auto"/>
      <w:outlineLvl w:val="5"/>
    </w:pPr>
    <w:rPr>
      <w:rFonts w:asciiTheme="majorHAnsi" w:eastAsiaTheme="majorEastAsia" w:hAnsiTheme="majorHAnsi" w:cstheme="majorBidi"/>
      <w:color w:val="243F60" w:themeColor="accent1" w:themeShade="7F"/>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4773FC"/>
    <w:pPr>
      <w:ind w:left="720"/>
      <w:contextualSpacing/>
    </w:pPr>
  </w:style>
  <w:style w:type="paragraph" w:styleId="NormalWeb">
    <w:name w:val="Normal (Web)"/>
    <w:basedOn w:val="Normal"/>
    <w:uiPriority w:val="99"/>
    <w:rsid w:val="006B156A"/>
    <w:pPr>
      <w:spacing w:before="100" w:beforeAutospacing="1" w:after="100" w:afterAutospacing="1"/>
    </w:pPr>
    <w:rPr>
      <w:rFonts w:ascii="Times New Roman" w:hAnsi="Times New Roman" w:cs="Times New Roman"/>
    </w:rPr>
  </w:style>
  <w:style w:type="paragraph" w:styleId="Textodebalo">
    <w:name w:val="Balloon Text"/>
    <w:basedOn w:val="Normal"/>
    <w:link w:val="TextodebaloChar"/>
    <w:uiPriority w:val="99"/>
    <w:rsid w:val="003A73C1"/>
    <w:rPr>
      <w:rFonts w:ascii="Tahoma" w:hAnsi="Tahoma"/>
      <w:sz w:val="16"/>
      <w:szCs w:val="16"/>
    </w:rPr>
  </w:style>
  <w:style w:type="character" w:customStyle="1" w:styleId="TextodebaloChar">
    <w:name w:val="Texto de balão Char"/>
    <w:link w:val="Textodebalo"/>
    <w:uiPriority w:val="99"/>
    <w:rsid w:val="003A73C1"/>
    <w:rPr>
      <w:rFonts w:ascii="Tahoma" w:hAnsi="Tahoma" w:cs="Tahoma"/>
      <w:sz w:val="16"/>
      <w:szCs w:val="16"/>
    </w:rPr>
  </w:style>
  <w:style w:type="character" w:customStyle="1" w:styleId="Ttulo2Char">
    <w:name w:val="Título 2 Char"/>
    <w:link w:val="Ttulo2"/>
    <w:rsid w:val="004B460A"/>
    <w:rPr>
      <w:b/>
      <w:color w:val="000000"/>
      <w:sz w:val="24"/>
    </w:rPr>
  </w:style>
  <w:style w:type="paragraph" w:customStyle="1" w:styleId="Nvel2">
    <w:name w:val="Nível 2"/>
    <w:basedOn w:val="Normal"/>
    <w:next w:val="Normal"/>
    <w:rsid w:val="00D30A43"/>
    <w:pPr>
      <w:spacing w:after="120"/>
      <w:jc w:val="both"/>
    </w:pPr>
    <w:rPr>
      <w:rFonts w:ascii="Arial" w:hAnsi="Arial" w:cs="Times New Roman"/>
      <w:b/>
      <w:szCs w:val="20"/>
    </w:rPr>
  </w:style>
  <w:style w:type="character" w:customStyle="1" w:styleId="normalchar1">
    <w:name w:val="normal__char1"/>
    <w:rsid w:val="008D51CC"/>
    <w:rPr>
      <w:rFonts w:ascii="Arial" w:hAnsi="Arial" w:cs="Arial" w:hint="default"/>
      <w:strike w:val="0"/>
      <w:dstrike w:val="0"/>
      <w:sz w:val="24"/>
      <w:szCs w:val="24"/>
      <w:u w:val="none"/>
      <w:effect w:val="none"/>
    </w:rPr>
  </w:style>
  <w:style w:type="character" w:customStyle="1" w:styleId="apple-style-span">
    <w:name w:val="apple-style-span"/>
    <w:basedOn w:val="Fontepargpadro"/>
    <w:rsid w:val="00260802"/>
  </w:style>
  <w:style w:type="character" w:styleId="Hyperlink">
    <w:name w:val="Hyperlink"/>
    <w:rsid w:val="00BF1A7F"/>
    <w:rPr>
      <w:color w:val="000080"/>
      <w:u w:val="single"/>
    </w:rPr>
  </w:style>
  <w:style w:type="paragraph" w:styleId="Citao">
    <w:name w:val="Quote"/>
    <w:aliases w:val="TCU,Citação AGU,NotaExplicativa"/>
    <w:basedOn w:val="Normal"/>
    <w:next w:val="Normal"/>
    <w:link w:val="CitaoChar"/>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ascii="Arial" w:eastAsia="Calibri" w:hAnsi="Arial"/>
      <w:i/>
      <w:iCs/>
      <w:color w:val="000000"/>
      <w:sz w:val="20"/>
      <w:lang w:eastAsia="en-US"/>
    </w:rPr>
  </w:style>
  <w:style w:type="character" w:customStyle="1" w:styleId="CitaoChar">
    <w:name w:val="Citação Char"/>
    <w:aliases w:val="TCU Char,Citação AGU Char,NotaExplicativa Char"/>
    <w:link w:val="Citao"/>
    <w:qFormat/>
    <w:rsid w:val="00080B53"/>
    <w:rPr>
      <w:rFonts w:ascii="Arial" w:eastAsia="Calibri" w:hAnsi="Arial" w:cs="Tahoma"/>
      <w:i/>
      <w:iCs/>
      <w:color w:val="000000"/>
      <w:szCs w:val="24"/>
      <w:shd w:val="clear" w:color="auto" w:fill="FFFFCC"/>
    </w:rPr>
  </w:style>
  <w:style w:type="paragraph" w:styleId="Commarcadores5">
    <w:name w:val="List Bullet 5"/>
    <w:basedOn w:val="Normal"/>
    <w:rsid w:val="001A3A05"/>
    <w:pPr>
      <w:numPr>
        <w:numId w:val="2"/>
      </w:numPr>
      <w:contextualSpacing/>
    </w:pPr>
  </w:style>
  <w:style w:type="paragraph" w:customStyle="1" w:styleId="Notaexplicativa">
    <w:name w:val="Nota explicativa"/>
    <w:basedOn w:val="Citao"/>
    <w:link w:val="NotaexplicativaChar"/>
    <w:qFormat/>
    <w:rsid w:val="00265FB6"/>
    <w:rPr>
      <w:szCs w:val="20"/>
    </w:rPr>
  </w:style>
  <w:style w:type="character" w:customStyle="1" w:styleId="NotaexplicativaChar">
    <w:name w:val="Nota explicativa Char"/>
    <w:basedOn w:val="CitaoChar"/>
    <w:link w:val="Notaexplicativa"/>
    <w:rsid w:val="00265FB6"/>
    <w:rPr>
      <w:rFonts w:ascii="Arial" w:eastAsia="Calibri" w:hAnsi="Arial" w:cs="Tahoma"/>
      <w:i/>
      <w:iCs/>
      <w:color w:val="000000"/>
      <w:szCs w:val="24"/>
      <w:shd w:val="clear" w:color="auto" w:fill="FFFFCC"/>
    </w:rPr>
  </w:style>
  <w:style w:type="paragraph" w:styleId="Cabealho">
    <w:name w:val="header"/>
    <w:basedOn w:val="Normal"/>
    <w:link w:val="CabealhoChar"/>
    <w:uiPriority w:val="99"/>
    <w:rsid w:val="00CA24FB"/>
    <w:pPr>
      <w:tabs>
        <w:tab w:val="center" w:pos="4252"/>
        <w:tab w:val="right" w:pos="8504"/>
      </w:tabs>
    </w:pPr>
  </w:style>
  <w:style w:type="character" w:customStyle="1" w:styleId="CabealhoChar">
    <w:name w:val="Cabeçalho Char"/>
    <w:link w:val="Cabealho"/>
    <w:uiPriority w:val="99"/>
    <w:rsid w:val="00CA24FB"/>
    <w:rPr>
      <w:rFonts w:ascii="Ecofont_Spranq_eco_Sans" w:hAnsi="Ecofont_Spranq_eco_Sans" w:cs="Tahoma"/>
      <w:sz w:val="24"/>
      <w:szCs w:val="24"/>
    </w:rPr>
  </w:style>
  <w:style w:type="paragraph" w:styleId="Rodap">
    <w:name w:val="footer"/>
    <w:basedOn w:val="Normal"/>
    <w:link w:val="RodapChar"/>
    <w:uiPriority w:val="99"/>
    <w:rsid w:val="00CA24FB"/>
    <w:pPr>
      <w:tabs>
        <w:tab w:val="center" w:pos="4252"/>
        <w:tab w:val="right" w:pos="8504"/>
      </w:tabs>
    </w:pPr>
  </w:style>
  <w:style w:type="character" w:customStyle="1" w:styleId="RodapChar">
    <w:name w:val="Rodapé Char"/>
    <w:link w:val="Rodap"/>
    <w:uiPriority w:val="99"/>
    <w:qFormat/>
    <w:rsid w:val="00CA24FB"/>
    <w:rPr>
      <w:rFonts w:ascii="Ecofont_Spranq_eco_Sans" w:hAnsi="Ecofont_Spranq_eco_Sans" w:cs="Tahoma"/>
      <w:sz w:val="24"/>
      <w:szCs w:val="24"/>
    </w:rPr>
  </w:style>
  <w:style w:type="numbering" w:customStyle="1" w:styleId="Estilo1">
    <w:name w:val="Estilo1"/>
    <w:uiPriority w:val="99"/>
    <w:rsid w:val="008C6874"/>
    <w:pPr>
      <w:numPr>
        <w:numId w:val="3"/>
      </w:numPr>
    </w:pPr>
  </w:style>
  <w:style w:type="numbering" w:customStyle="1" w:styleId="Estilo2">
    <w:name w:val="Estilo2"/>
    <w:uiPriority w:val="99"/>
    <w:rsid w:val="00A72B79"/>
    <w:pPr>
      <w:numPr>
        <w:numId w:val="4"/>
      </w:numPr>
    </w:pPr>
  </w:style>
  <w:style w:type="numbering" w:customStyle="1" w:styleId="Estilo3">
    <w:name w:val="Estilo3"/>
    <w:uiPriority w:val="99"/>
    <w:rsid w:val="00A72B79"/>
    <w:pPr>
      <w:numPr>
        <w:numId w:val="5"/>
      </w:numPr>
    </w:pPr>
  </w:style>
  <w:style w:type="numbering" w:customStyle="1" w:styleId="Estilo4">
    <w:name w:val="Estilo4"/>
    <w:uiPriority w:val="99"/>
    <w:rsid w:val="0054016D"/>
    <w:pPr>
      <w:numPr>
        <w:numId w:val="6"/>
      </w:numPr>
    </w:pPr>
  </w:style>
  <w:style w:type="numbering" w:customStyle="1" w:styleId="Estilo5">
    <w:name w:val="Estilo5"/>
    <w:uiPriority w:val="99"/>
    <w:rsid w:val="0054016D"/>
    <w:pPr>
      <w:numPr>
        <w:numId w:val="7"/>
      </w:numPr>
    </w:pPr>
  </w:style>
  <w:style w:type="numbering" w:customStyle="1" w:styleId="Estilo6">
    <w:name w:val="Estilo6"/>
    <w:uiPriority w:val="99"/>
    <w:rsid w:val="0054016D"/>
    <w:pPr>
      <w:numPr>
        <w:numId w:val="8"/>
      </w:numPr>
    </w:pPr>
  </w:style>
  <w:style w:type="character" w:styleId="Refdecomentrio">
    <w:name w:val="annotation reference"/>
    <w:basedOn w:val="Fontepargpadro"/>
    <w:unhideWhenUsed/>
    <w:qFormat/>
    <w:rsid w:val="00430FDB"/>
    <w:rPr>
      <w:sz w:val="16"/>
      <w:szCs w:val="16"/>
    </w:rPr>
  </w:style>
  <w:style w:type="paragraph" w:styleId="Textodecomentrio">
    <w:name w:val="annotation text"/>
    <w:basedOn w:val="Normal"/>
    <w:link w:val="TextodecomentrioChar"/>
    <w:uiPriority w:val="99"/>
    <w:unhideWhenUsed/>
    <w:qFormat/>
    <w:rsid w:val="00D30A43"/>
    <w:rPr>
      <w:sz w:val="20"/>
      <w:szCs w:val="20"/>
    </w:rPr>
  </w:style>
  <w:style w:type="character" w:customStyle="1" w:styleId="TextodecomentrioChar">
    <w:name w:val="Texto de comentário Char"/>
    <w:basedOn w:val="Fontepargpadro"/>
    <w:link w:val="Textodecomentrio"/>
    <w:uiPriority w:val="99"/>
    <w:qFormat/>
    <w:rsid w:val="00430FDB"/>
    <w:rPr>
      <w:rFonts w:ascii="Ecofont_Spranq_eco_Sans" w:hAnsi="Ecofont_Spranq_eco_Sans" w:cs="Tahoma"/>
      <w:lang w:eastAsia="pt-BR"/>
    </w:rPr>
  </w:style>
  <w:style w:type="paragraph" w:styleId="Assuntodocomentrio">
    <w:name w:val="annotation subject"/>
    <w:basedOn w:val="Textodecomentrio"/>
    <w:next w:val="Textodecomentrio"/>
    <w:link w:val="AssuntodocomentrioChar"/>
    <w:uiPriority w:val="99"/>
    <w:semiHidden/>
    <w:unhideWhenUsed/>
    <w:rsid w:val="00430FDB"/>
    <w:rPr>
      <w:b/>
      <w:bCs/>
    </w:rPr>
  </w:style>
  <w:style w:type="character" w:customStyle="1" w:styleId="AssuntodocomentrioChar">
    <w:name w:val="Assunto do comentário Char"/>
    <w:basedOn w:val="TextodecomentrioChar"/>
    <w:link w:val="Assuntodocomentrio"/>
    <w:uiPriority w:val="99"/>
    <w:semiHidden/>
    <w:rsid w:val="00430FDB"/>
    <w:rPr>
      <w:rFonts w:ascii="Ecofont_Spranq_eco_Sans" w:hAnsi="Ecofont_Spranq_eco_Sans" w:cs="Tahoma"/>
      <w:b/>
      <w:bCs/>
      <w:lang w:eastAsia="pt-BR"/>
    </w:rPr>
  </w:style>
  <w:style w:type="character" w:customStyle="1" w:styleId="Ttulo4Char">
    <w:name w:val="Título 4 Char"/>
    <w:basedOn w:val="Fontepargpadro"/>
    <w:link w:val="Ttulo4"/>
    <w:rsid w:val="00A45A85"/>
    <w:rPr>
      <w:rFonts w:asciiTheme="majorHAnsi" w:eastAsiaTheme="majorEastAsia" w:hAnsiTheme="majorHAnsi" w:cstheme="majorBidi"/>
      <w:i/>
      <w:iCs/>
      <w:color w:val="365F91" w:themeColor="accent1" w:themeShade="BF"/>
      <w:sz w:val="24"/>
      <w:szCs w:val="24"/>
      <w:lang w:eastAsia="pt-BR"/>
    </w:rPr>
  </w:style>
  <w:style w:type="paragraph" w:customStyle="1" w:styleId="Nivel01">
    <w:name w:val="Nivel 01"/>
    <w:basedOn w:val="Ttulo1"/>
    <w:next w:val="Normal"/>
    <w:link w:val="Nivel01Char"/>
    <w:autoRedefine/>
    <w:qFormat/>
    <w:rsid w:val="00D61A41"/>
    <w:pPr>
      <w:numPr>
        <w:numId w:val="1"/>
      </w:numPr>
      <w:tabs>
        <w:tab w:val="left" w:pos="0"/>
      </w:tabs>
      <w:spacing w:before="240" w:after="120" w:line="276" w:lineRule="auto"/>
      <w:jc w:val="both"/>
    </w:pPr>
    <w:rPr>
      <w:rFonts w:ascii="Arial" w:hAnsi="Arial" w:cs="Arial"/>
      <w:color w:val="auto"/>
      <w:sz w:val="20"/>
      <w:szCs w:val="20"/>
    </w:rPr>
  </w:style>
  <w:style w:type="paragraph" w:customStyle="1" w:styleId="Nivel01Titulo">
    <w:name w:val="Nivel_01_Titulo"/>
    <w:basedOn w:val="Nivel01"/>
    <w:link w:val="Nivel01TituloChar"/>
    <w:rsid w:val="00E967EA"/>
    <w:pPr>
      <w:jc w:val="left"/>
    </w:pPr>
    <w:rPr>
      <w:rFonts w:cstheme="majorBidi"/>
      <w:color w:val="000000" w:themeColor="text1"/>
      <w:spacing w:val="5"/>
      <w:kern w:val="28"/>
      <w:sz w:val="52"/>
      <w:szCs w:val="52"/>
    </w:rPr>
  </w:style>
  <w:style w:type="paragraph" w:styleId="Ttulo">
    <w:name w:val="Title"/>
    <w:basedOn w:val="Normal"/>
    <w:next w:val="Normal"/>
    <w:link w:val="TtuloChar"/>
    <w:rsid w:val="007F77A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rsid w:val="007F77AD"/>
    <w:rPr>
      <w:rFonts w:asciiTheme="majorHAnsi" w:eastAsiaTheme="majorEastAsia" w:hAnsiTheme="majorHAnsi" w:cstheme="majorBidi"/>
      <w:color w:val="17365D" w:themeColor="text2" w:themeShade="BF"/>
      <w:spacing w:val="5"/>
      <w:kern w:val="28"/>
      <w:sz w:val="52"/>
      <w:szCs w:val="52"/>
      <w:lang w:eastAsia="pt-BR"/>
    </w:rPr>
  </w:style>
  <w:style w:type="character" w:customStyle="1" w:styleId="Nivel01Char">
    <w:name w:val="Nivel 01 Char"/>
    <w:basedOn w:val="TtuloChar"/>
    <w:link w:val="Nivel01"/>
    <w:rsid w:val="00D61A41"/>
    <w:rPr>
      <w:rFonts w:ascii="Arial" w:eastAsiaTheme="majorEastAsia" w:hAnsi="Arial" w:cs="Arial"/>
      <w:b/>
      <w:bCs/>
      <w:color w:val="17365D" w:themeColor="text2" w:themeShade="BF"/>
      <w:spacing w:val="5"/>
      <w:kern w:val="28"/>
      <w:sz w:val="52"/>
      <w:szCs w:val="52"/>
      <w:lang w:eastAsia="pt-BR"/>
    </w:rPr>
  </w:style>
  <w:style w:type="character" w:customStyle="1" w:styleId="Ttulo1Char">
    <w:name w:val="Título 1 Char"/>
    <w:basedOn w:val="Fontepargpadro"/>
    <w:link w:val="Ttulo1"/>
    <w:uiPriority w:val="9"/>
    <w:rsid w:val="007F77AD"/>
    <w:rPr>
      <w:rFonts w:asciiTheme="majorHAnsi" w:eastAsiaTheme="majorEastAsia" w:hAnsiTheme="majorHAnsi" w:cstheme="majorBidi"/>
      <w:b/>
      <w:bCs/>
      <w:color w:val="365F91" w:themeColor="accent1" w:themeShade="BF"/>
      <w:sz w:val="28"/>
      <w:szCs w:val="28"/>
      <w:lang w:eastAsia="pt-BR"/>
    </w:rPr>
  </w:style>
  <w:style w:type="character" w:customStyle="1" w:styleId="Nivel01TituloChar">
    <w:name w:val="Nivel_01_Titulo Char"/>
    <w:basedOn w:val="Nivel01Char"/>
    <w:link w:val="Nivel01Titulo"/>
    <w:qFormat/>
    <w:rsid w:val="00E967EA"/>
    <w:rPr>
      <w:rFonts w:ascii="Arial" w:eastAsiaTheme="majorEastAsia" w:hAnsi="Arial" w:cstheme="majorBidi"/>
      <w:b/>
      <w:bCs/>
      <w:color w:val="000000" w:themeColor="text1"/>
      <w:spacing w:val="5"/>
      <w:kern w:val="28"/>
      <w:sz w:val="52"/>
      <w:szCs w:val="52"/>
      <w:lang w:eastAsia="pt-BR"/>
    </w:rPr>
  </w:style>
  <w:style w:type="table" w:styleId="Tabelacomgrade">
    <w:name w:val="Table Grid"/>
    <w:basedOn w:val="Tabelanormal"/>
    <w:uiPriority w:val="39"/>
    <w:rsid w:val="00DB54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DRO">
    <w:name w:val="PADRÃO"/>
    <w:qFormat/>
    <w:rsid w:val="001E2495"/>
    <w:pPr>
      <w:keepNext/>
      <w:widowControl w:val="0"/>
      <w:shd w:val="clear" w:color="auto" w:fill="FFFFFF"/>
      <w:spacing w:before="119" w:after="119" w:line="276" w:lineRule="auto"/>
      <w:ind w:firstLine="567"/>
      <w:jc w:val="both"/>
      <w:textAlignment w:val="baseline"/>
    </w:pPr>
    <w:rPr>
      <w:rFonts w:ascii="Ecofont_Spranq_eco_Sans" w:eastAsia="WenQuanYi Micro Hei" w:hAnsi="Ecofont_Spranq_eco_Sans" w:cs="Lohit Hindi"/>
      <w:szCs w:val="24"/>
      <w:lang w:eastAsia="zh-CN" w:bidi="hi-IN"/>
    </w:rPr>
  </w:style>
  <w:style w:type="character" w:customStyle="1" w:styleId="QuoteChar">
    <w:name w:val="Quote Char"/>
    <w:basedOn w:val="Fontepargpadro"/>
    <w:link w:val="Citao1"/>
    <w:rsid w:val="00B77761"/>
    <w:rPr>
      <w:rFonts w:ascii="Ecofont_Spranq_eco_Sans" w:eastAsia="Calibri" w:hAnsi="Ecofont_Spranq_eco_Sans" w:cs="Tahoma"/>
      <w:i/>
      <w:iCs/>
      <w:color w:val="000000"/>
      <w:shd w:val="clear" w:color="auto" w:fill="FFFFCC"/>
    </w:rPr>
  </w:style>
  <w:style w:type="paragraph" w:customStyle="1" w:styleId="Citao1">
    <w:name w:val="Citação1"/>
    <w:basedOn w:val="Normal"/>
    <w:next w:val="Normal"/>
    <w:link w:val="QuoteChar"/>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i/>
      <w:iCs/>
      <w:color w:val="000000"/>
      <w:sz w:val="20"/>
      <w:szCs w:val="20"/>
      <w:lang w:eastAsia="en-US"/>
    </w:rPr>
  </w:style>
  <w:style w:type="paragraph" w:customStyle="1" w:styleId="paragraph">
    <w:name w:val="paragraph"/>
    <w:basedOn w:val="Normal"/>
    <w:rsid w:val="00D30A43"/>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Fontepargpadro"/>
    <w:rsid w:val="0053119E"/>
  </w:style>
  <w:style w:type="character" w:customStyle="1" w:styleId="eop">
    <w:name w:val="eop"/>
    <w:basedOn w:val="Fontepargpadro"/>
    <w:rsid w:val="0053119E"/>
  </w:style>
  <w:style w:type="character" w:customStyle="1" w:styleId="spellingerror">
    <w:name w:val="spellingerror"/>
    <w:basedOn w:val="Fontepargpadro"/>
    <w:rsid w:val="0053119E"/>
  </w:style>
  <w:style w:type="paragraph" w:styleId="Corpodetexto">
    <w:name w:val="Body Text"/>
    <w:basedOn w:val="Normal"/>
    <w:link w:val="CorpodetextoChar"/>
    <w:uiPriority w:val="99"/>
    <w:unhideWhenUsed/>
    <w:rsid w:val="00D30A43"/>
    <w:pPr>
      <w:spacing w:before="100" w:beforeAutospacing="1" w:after="100" w:afterAutospacing="1"/>
    </w:pPr>
    <w:rPr>
      <w:rFonts w:ascii="Times New Roman" w:eastAsia="Times New Roman" w:hAnsi="Times New Roman" w:cs="Times New Roman"/>
    </w:rPr>
  </w:style>
  <w:style w:type="character" w:customStyle="1" w:styleId="CorpodetextoChar">
    <w:name w:val="Corpo de texto Char"/>
    <w:basedOn w:val="Fontepargpadro"/>
    <w:link w:val="Corpodetexto"/>
    <w:uiPriority w:val="99"/>
    <w:rsid w:val="00405763"/>
    <w:rPr>
      <w:rFonts w:eastAsia="Times New Roman"/>
      <w:sz w:val="24"/>
      <w:szCs w:val="24"/>
      <w:lang w:eastAsia="pt-BR"/>
    </w:rPr>
  </w:style>
  <w:style w:type="paragraph" w:customStyle="1" w:styleId="Nivel1">
    <w:name w:val="Nivel1"/>
    <w:basedOn w:val="Ttulo1"/>
    <w:link w:val="Nivel1Char"/>
    <w:rsid w:val="00D30A43"/>
    <w:pPr>
      <w:spacing w:line="276" w:lineRule="auto"/>
      <w:ind w:left="357" w:hanging="357"/>
      <w:jc w:val="both"/>
    </w:pPr>
    <w:rPr>
      <w:rFonts w:ascii="Arial" w:hAnsi="Arial" w:cs="Arial"/>
      <w:bCs w:val="0"/>
      <w:color w:val="000000"/>
    </w:rPr>
  </w:style>
  <w:style w:type="character" w:customStyle="1" w:styleId="Nivel1Char">
    <w:name w:val="Nivel1 Char"/>
    <w:basedOn w:val="Ttulo1Char"/>
    <w:link w:val="Nivel1"/>
    <w:rsid w:val="001B6423"/>
    <w:rPr>
      <w:rFonts w:ascii="Arial" w:eastAsiaTheme="majorEastAsia" w:hAnsi="Arial" w:cs="Arial"/>
      <w:b/>
      <w:bCs w:val="0"/>
      <w:color w:val="000000"/>
      <w:sz w:val="28"/>
      <w:szCs w:val="28"/>
      <w:lang w:eastAsia="pt-BR"/>
    </w:rPr>
  </w:style>
  <w:style w:type="paragraph" w:customStyle="1" w:styleId="PargrafodaLista1">
    <w:name w:val="Parágrafo da Lista1"/>
    <w:basedOn w:val="Normal"/>
    <w:rsid w:val="00D30A43"/>
    <w:pPr>
      <w:ind w:left="720"/>
    </w:pPr>
    <w:rPr>
      <w:rFonts w:eastAsia="Times New Roman" w:cs="Ecofont_Spranq_eco_Sans"/>
    </w:rPr>
  </w:style>
  <w:style w:type="paragraph" w:customStyle="1" w:styleId="Nivel2">
    <w:name w:val="Nivel 2"/>
    <w:basedOn w:val="Normal"/>
    <w:link w:val="Nivel2Char"/>
    <w:qFormat/>
    <w:rsid w:val="0041257D"/>
    <w:pPr>
      <w:numPr>
        <w:ilvl w:val="1"/>
        <w:numId w:val="1"/>
      </w:numPr>
      <w:spacing w:before="120" w:after="120" w:line="276" w:lineRule="auto"/>
      <w:ind w:left="0" w:firstLine="0"/>
      <w:jc w:val="both"/>
    </w:pPr>
    <w:rPr>
      <w:rFonts w:ascii="Arial" w:hAnsi="Arial" w:cs="Arial"/>
      <w:color w:val="000000"/>
      <w:sz w:val="20"/>
      <w:szCs w:val="20"/>
    </w:rPr>
  </w:style>
  <w:style w:type="paragraph" w:customStyle="1" w:styleId="Nivel10">
    <w:name w:val="Nivel 1"/>
    <w:basedOn w:val="Nivel2"/>
    <w:next w:val="Nivel2"/>
    <w:rsid w:val="003629E4"/>
    <w:pPr>
      <w:numPr>
        <w:ilvl w:val="0"/>
        <w:numId w:val="0"/>
      </w:numPr>
      <w:ind w:left="360" w:hanging="360"/>
    </w:pPr>
    <w:rPr>
      <w:b/>
    </w:rPr>
  </w:style>
  <w:style w:type="paragraph" w:customStyle="1" w:styleId="Nivel3">
    <w:name w:val="Nivel 3"/>
    <w:basedOn w:val="Normal"/>
    <w:link w:val="Nivel3Char"/>
    <w:qFormat/>
    <w:rsid w:val="0041257D"/>
    <w:pPr>
      <w:numPr>
        <w:ilvl w:val="2"/>
        <w:numId w:val="1"/>
      </w:numPr>
      <w:spacing w:before="120" w:after="120" w:line="276" w:lineRule="auto"/>
      <w:ind w:left="284" w:firstLine="0"/>
      <w:jc w:val="both"/>
    </w:pPr>
    <w:rPr>
      <w:rFonts w:ascii="Arial" w:hAnsi="Arial" w:cs="Arial"/>
      <w:color w:val="000000"/>
      <w:sz w:val="20"/>
      <w:szCs w:val="20"/>
    </w:rPr>
  </w:style>
  <w:style w:type="paragraph" w:customStyle="1" w:styleId="Nivel4">
    <w:name w:val="Nivel 4"/>
    <w:basedOn w:val="Nivel3"/>
    <w:link w:val="Nivel4Char"/>
    <w:qFormat/>
    <w:rsid w:val="00E136D8"/>
    <w:pPr>
      <w:numPr>
        <w:ilvl w:val="3"/>
      </w:numPr>
      <w:ind w:left="567" w:firstLine="0"/>
    </w:pPr>
    <w:rPr>
      <w:color w:val="auto"/>
    </w:rPr>
  </w:style>
  <w:style w:type="paragraph" w:customStyle="1" w:styleId="Nivel5">
    <w:name w:val="Nivel 5"/>
    <w:basedOn w:val="Nivel4"/>
    <w:qFormat/>
    <w:rsid w:val="0041257D"/>
    <w:pPr>
      <w:numPr>
        <w:ilvl w:val="4"/>
      </w:numPr>
      <w:ind w:left="851" w:firstLine="0"/>
    </w:pPr>
  </w:style>
  <w:style w:type="character" w:customStyle="1" w:styleId="Nivel4Char">
    <w:name w:val="Nivel 4 Char"/>
    <w:basedOn w:val="Fontepargpadro"/>
    <w:link w:val="Nivel4"/>
    <w:rsid w:val="00E136D8"/>
    <w:rPr>
      <w:rFonts w:ascii="Arial" w:hAnsi="Arial" w:cs="Arial"/>
      <w:lang w:eastAsia="pt-BR"/>
    </w:rPr>
  </w:style>
  <w:style w:type="paragraph" w:customStyle="1" w:styleId="textbody">
    <w:name w:val="textbody"/>
    <w:basedOn w:val="Normal"/>
    <w:rsid w:val="00D30A43"/>
    <w:pPr>
      <w:spacing w:before="100" w:beforeAutospacing="1" w:after="100" w:afterAutospacing="1"/>
    </w:pPr>
    <w:rPr>
      <w:rFonts w:ascii="Times New Roman" w:eastAsia="Times New Roman" w:hAnsi="Times New Roman" w:cs="Times New Roman"/>
    </w:rPr>
  </w:style>
  <w:style w:type="paragraph" w:customStyle="1" w:styleId="em0020ementa">
    <w:name w:val="em_0020ementa"/>
    <w:basedOn w:val="Normal"/>
    <w:rsid w:val="00D30A43"/>
    <w:pPr>
      <w:ind w:left="4160"/>
      <w:jc w:val="both"/>
    </w:pPr>
    <w:rPr>
      <w:rFonts w:ascii="Times New Roman" w:eastAsia="Times New Roman" w:hAnsi="Times New Roman" w:cs="Times New Roman"/>
      <w:sz w:val="28"/>
      <w:szCs w:val="28"/>
    </w:rPr>
  </w:style>
  <w:style w:type="character" w:customStyle="1" w:styleId="cp0020corpodespachochar1">
    <w:name w:val="cp_0020corpodespacho__char1"/>
    <w:rsid w:val="00D30A43"/>
    <w:rPr>
      <w:rFonts w:ascii="Times New Roman" w:hAnsi="Times New Roman" w:cs="Times New Roman" w:hint="default"/>
      <w:strike w:val="0"/>
      <w:dstrike w:val="0"/>
      <w:sz w:val="26"/>
      <w:szCs w:val="26"/>
      <w:u w:val="none"/>
      <w:effect w:val="none"/>
    </w:rPr>
  </w:style>
  <w:style w:type="character" w:customStyle="1" w:styleId="em0020ementachar1">
    <w:name w:val="em_0020ementa__char1"/>
    <w:rsid w:val="00D30A43"/>
    <w:rPr>
      <w:rFonts w:ascii="Times New Roman" w:hAnsi="Times New Roman" w:cs="Times New Roman" w:hint="default"/>
      <w:strike w:val="0"/>
      <w:dstrike w:val="0"/>
      <w:sz w:val="28"/>
      <w:szCs w:val="28"/>
      <w:u w:val="none"/>
      <w:effect w:val="none"/>
    </w:rPr>
  </w:style>
  <w:style w:type="paragraph" w:styleId="Reviso">
    <w:name w:val="Revision"/>
    <w:hidden/>
    <w:uiPriority w:val="99"/>
    <w:semiHidden/>
    <w:rsid w:val="00D30A43"/>
    <w:rPr>
      <w:rFonts w:ascii="Ecofont_Spranq_eco_Sans" w:eastAsia="Times New Roman" w:hAnsi="Ecofont_Spranq_eco_Sans" w:cs="Tahoma"/>
      <w:sz w:val="24"/>
      <w:szCs w:val="24"/>
      <w:lang w:eastAsia="pt-BR"/>
    </w:rPr>
  </w:style>
  <w:style w:type="character" w:styleId="Forte">
    <w:name w:val="Strong"/>
    <w:basedOn w:val="Fontepargpadro"/>
    <w:uiPriority w:val="22"/>
    <w:rsid w:val="00D30A43"/>
    <w:rPr>
      <w:b/>
      <w:bCs/>
    </w:rPr>
  </w:style>
  <w:style w:type="character" w:styleId="nfase">
    <w:name w:val="Emphasis"/>
    <w:basedOn w:val="Fontepargpadro"/>
    <w:uiPriority w:val="20"/>
    <w:qFormat/>
    <w:rsid w:val="00D30A43"/>
    <w:rPr>
      <w:i/>
      <w:iCs/>
    </w:rPr>
  </w:style>
  <w:style w:type="character" w:customStyle="1" w:styleId="Manoel">
    <w:name w:val="Manoel"/>
    <w:rsid w:val="00D30A43"/>
    <w:rPr>
      <w:rFonts w:ascii="Arial" w:hAnsi="Arial" w:cs="Arial"/>
      <w:color w:val="7030A0"/>
      <w:sz w:val="20"/>
    </w:rPr>
  </w:style>
  <w:style w:type="character" w:customStyle="1" w:styleId="ListLabel12">
    <w:name w:val="ListLabel 12"/>
    <w:rsid w:val="00D30A43"/>
    <w:rPr>
      <w:b/>
    </w:rPr>
  </w:style>
  <w:style w:type="paragraph" w:customStyle="1" w:styleId="texto1">
    <w:name w:val="texto1"/>
    <w:basedOn w:val="Normal"/>
    <w:rsid w:val="00D30A43"/>
    <w:pPr>
      <w:spacing w:before="100" w:beforeAutospacing="1" w:after="100" w:afterAutospacing="1"/>
    </w:pPr>
    <w:rPr>
      <w:rFonts w:ascii="Times New Roman" w:eastAsia="Times New Roman" w:hAnsi="Times New Roman" w:cs="Times New Roman"/>
    </w:rPr>
  </w:style>
  <w:style w:type="paragraph" w:customStyle="1" w:styleId="GradeColorida-nfase11">
    <w:name w:val="Grade Colorida - Ênfase 11"/>
    <w:basedOn w:val="Normal"/>
    <w:next w:val="Normal"/>
    <w:link w:val="GradeColorida-nfase1Char"/>
    <w:uiPriority w:val="29"/>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ascii="Arial" w:eastAsia="Calibri" w:hAnsi="Arial" w:cs="Times New Roman"/>
      <w:i/>
      <w:iCs/>
      <w:color w:val="000000"/>
      <w:sz w:val="20"/>
      <w:lang w:eastAsia="en-US"/>
    </w:rPr>
  </w:style>
  <w:style w:type="character" w:customStyle="1" w:styleId="GradeColorida-nfase1Char">
    <w:name w:val="Grade Colorida - Ênfase 1 Char"/>
    <w:link w:val="GradeColorida-nfase11"/>
    <w:uiPriority w:val="29"/>
    <w:rsid w:val="00D30A43"/>
    <w:rPr>
      <w:rFonts w:ascii="Arial" w:eastAsia="Calibri" w:hAnsi="Arial"/>
      <w:i/>
      <w:iCs/>
      <w:color w:val="000000"/>
      <w:szCs w:val="24"/>
      <w:shd w:val="clear" w:color="auto" w:fill="FFFFCC"/>
    </w:rPr>
  </w:style>
  <w:style w:type="paragraph" w:customStyle="1" w:styleId="xwestern">
    <w:name w:val="x_western"/>
    <w:basedOn w:val="Normal"/>
    <w:rsid w:val="00D30A43"/>
    <w:pPr>
      <w:spacing w:before="100" w:beforeAutospacing="1" w:after="100" w:afterAutospacing="1"/>
    </w:pPr>
    <w:rPr>
      <w:rFonts w:ascii="Times New Roman" w:eastAsia="Times New Roman" w:hAnsi="Times New Roman" w:cs="Times New Roman"/>
    </w:rPr>
  </w:style>
  <w:style w:type="paragraph" w:customStyle="1" w:styleId="TCU-Ac-item9-0">
    <w:name w:val="TCU - Ac - item 9 - §§_0"/>
    <w:basedOn w:val="Normal"/>
    <w:rsid w:val="00D30A43"/>
    <w:pPr>
      <w:ind w:firstLine="1134"/>
      <w:jc w:val="both"/>
    </w:pPr>
    <w:rPr>
      <w:rFonts w:ascii="Times New Roman" w:eastAsia="Times New Roman" w:hAnsi="Times New Roman" w:cs="Times New Roman"/>
      <w:szCs w:val="22"/>
      <w:lang w:eastAsia="en-US"/>
    </w:rPr>
  </w:style>
  <w:style w:type="paragraph" w:customStyle="1" w:styleId="Normal1">
    <w:name w:val="Normal_1"/>
    <w:rsid w:val="00D30A43"/>
    <w:rPr>
      <w:rFonts w:eastAsia="Times New Roman"/>
      <w:sz w:val="24"/>
      <w:szCs w:val="22"/>
    </w:rPr>
  </w:style>
  <w:style w:type="paragraph" w:customStyle="1" w:styleId="tcu-ac-item9-1linha">
    <w:name w:val="tcu_-__ac_-_item_9_-_1ª_linha"/>
    <w:basedOn w:val="Normal"/>
    <w:rsid w:val="00D30A43"/>
    <w:pPr>
      <w:spacing w:before="100" w:beforeAutospacing="1" w:after="100" w:afterAutospacing="1"/>
    </w:pPr>
    <w:rPr>
      <w:rFonts w:ascii="Times New Roman" w:eastAsia="Times New Roman" w:hAnsi="Times New Roman" w:cs="Times New Roman"/>
    </w:rPr>
  </w:style>
  <w:style w:type="paragraph" w:customStyle="1" w:styleId="textojustificadorecuoprimeiralinha">
    <w:name w:val="texto_justificado_recuo_primeira_linha"/>
    <w:basedOn w:val="Normal"/>
    <w:rsid w:val="00D30A43"/>
    <w:pPr>
      <w:spacing w:before="100" w:beforeAutospacing="1" w:after="100" w:afterAutospacing="1"/>
    </w:pPr>
    <w:rPr>
      <w:rFonts w:ascii="Times New Roman" w:eastAsia="Times New Roman" w:hAnsi="Times New Roman" w:cs="Times New Roman"/>
    </w:rPr>
  </w:style>
  <w:style w:type="character" w:customStyle="1" w:styleId="highlight">
    <w:name w:val="highlight"/>
    <w:basedOn w:val="Fontepargpadro"/>
    <w:rsid w:val="00D30A43"/>
  </w:style>
  <w:style w:type="paragraph" w:customStyle="1" w:styleId="textojustificado">
    <w:name w:val="texto_justificado"/>
    <w:basedOn w:val="Normal"/>
    <w:rsid w:val="00D30A43"/>
    <w:pPr>
      <w:spacing w:before="100" w:beforeAutospacing="1" w:after="100" w:afterAutospacing="1"/>
    </w:pPr>
    <w:rPr>
      <w:rFonts w:ascii="Times New Roman" w:eastAsia="Times New Roman" w:hAnsi="Times New Roman" w:cs="Times New Roman"/>
    </w:rPr>
  </w:style>
  <w:style w:type="character" w:styleId="HiperlinkVisitado">
    <w:name w:val="FollowedHyperlink"/>
    <w:basedOn w:val="Fontepargpadro"/>
    <w:uiPriority w:val="99"/>
    <w:semiHidden/>
    <w:unhideWhenUsed/>
    <w:rsid w:val="00D30A43"/>
    <w:rPr>
      <w:color w:val="800080" w:themeColor="followedHyperlink"/>
      <w:u w:val="single"/>
    </w:rPr>
  </w:style>
  <w:style w:type="character" w:customStyle="1" w:styleId="MenoPendente1">
    <w:name w:val="Menção Pendente1"/>
    <w:basedOn w:val="Fontepargpadro"/>
    <w:uiPriority w:val="99"/>
    <w:semiHidden/>
    <w:unhideWhenUsed/>
    <w:rsid w:val="00D30A43"/>
    <w:rPr>
      <w:color w:val="605E5C"/>
      <w:shd w:val="clear" w:color="auto" w:fill="E1DFDD"/>
    </w:rPr>
  </w:style>
  <w:style w:type="character" w:customStyle="1" w:styleId="MenoPendente2">
    <w:name w:val="Menção Pendente2"/>
    <w:basedOn w:val="Fontepargpadro"/>
    <w:uiPriority w:val="99"/>
    <w:semiHidden/>
    <w:unhideWhenUsed/>
    <w:rsid w:val="0063029C"/>
    <w:rPr>
      <w:color w:val="605E5C"/>
      <w:shd w:val="clear" w:color="auto" w:fill="E1DFDD"/>
    </w:rPr>
  </w:style>
  <w:style w:type="character" w:customStyle="1" w:styleId="Nivel2Char">
    <w:name w:val="Nivel 2 Char"/>
    <w:basedOn w:val="Fontepargpadro"/>
    <w:link w:val="Nivel2"/>
    <w:locked/>
    <w:rsid w:val="0041257D"/>
    <w:rPr>
      <w:rFonts w:ascii="Arial" w:hAnsi="Arial" w:cs="Arial"/>
      <w:color w:val="000000"/>
      <w:lang w:eastAsia="pt-BR"/>
    </w:rPr>
  </w:style>
  <w:style w:type="paragraph" w:customStyle="1" w:styleId="Nvel2Opcional">
    <w:name w:val="Nível 2 Opcional"/>
    <w:basedOn w:val="Nivel2"/>
    <w:link w:val="Nvel2OpcionalChar"/>
    <w:rsid w:val="00A831D9"/>
    <w:pPr>
      <w:numPr>
        <w:ilvl w:val="0"/>
        <w:numId w:val="0"/>
      </w:numPr>
      <w:ind w:left="432" w:hanging="432"/>
    </w:pPr>
    <w:rPr>
      <w:rFonts w:eastAsia="Times New Roman"/>
      <w:i/>
      <w:noProof/>
      <w:color w:val="FF0000"/>
    </w:rPr>
  </w:style>
  <w:style w:type="paragraph" w:customStyle="1" w:styleId="Nvel3Opcional">
    <w:name w:val="Nível 3 Opcional"/>
    <w:basedOn w:val="Nivel3"/>
    <w:link w:val="Nvel3OpcionalChar"/>
    <w:rsid w:val="00A831D9"/>
    <w:pPr>
      <w:numPr>
        <w:ilvl w:val="0"/>
        <w:numId w:val="0"/>
      </w:numPr>
      <w:ind w:left="1072" w:hanging="504"/>
    </w:pPr>
    <w:rPr>
      <w:rFonts w:eastAsia="Times New Roman"/>
      <w:i/>
      <w:iCs/>
      <w:noProof/>
      <w:color w:val="FF0000"/>
    </w:rPr>
  </w:style>
  <w:style w:type="character" w:customStyle="1" w:styleId="Nvel2OpcionalChar">
    <w:name w:val="Nível 2 Opcional Char"/>
    <w:basedOn w:val="Fontepargpadro"/>
    <w:link w:val="Nvel2Opcional"/>
    <w:rsid w:val="00A831D9"/>
    <w:rPr>
      <w:rFonts w:ascii="Arial" w:eastAsia="Times New Roman" w:hAnsi="Arial" w:cs="Arial"/>
      <w:i/>
      <w:noProof/>
      <w:color w:val="FF0000"/>
      <w:lang w:eastAsia="pt-BR"/>
    </w:rPr>
  </w:style>
  <w:style w:type="character" w:customStyle="1" w:styleId="Nvel3OpcionalChar">
    <w:name w:val="Nível 3 Opcional Char"/>
    <w:basedOn w:val="Fontepargpadro"/>
    <w:link w:val="Nvel3Opcional"/>
    <w:rsid w:val="00A831D9"/>
    <w:rPr>
      <w:rFonts w:ascii="Arial" w:eastAsia="Times New Roman" w:hAnsi="Arial" w:cs="Arial"/>
      <w:i/>
      <w:iCs/>
      <w:noProof/>
      <w:color w:val="FF0000"/>
      <w:lang w:eastAsia="pt-BR"/>
    </w:rPr>
  </w:style>
  <w:style w:type="character" w:styleId="TextodoEspaoReservado">
    <w:name w:val="Placeholder Text"/>
    <w:basedOn w:val="Fontepargpadro"/>
    <w:uiPriority w:val="67"/>
    <w:semiHidden/>
    <w:rsid w:val="0029332D"/>
    <w:rPr>
      <w:color w:val="808080"/>
    </w:rPr>
  </w:style>
  <w:style w:type="character" w:customStyle="1" w:styleId="PargrafodaListaChar">
    <w:name w:val="Parágrafo da Lista Char"/>
    <w:basedOn w:val="Fontepargpadro"/>
    <w:link w:val="PargrafodaLista"/>
    <w:uiPriority w:val="34"/>
    <w:rsid w:val="002430F2"/>
    <w:rPr>
      <w:rFonts w:ascii="Ecofont_Spranq_eco_Sans" w:hAnsi="Ecofont_Spranq_eco_Sans" w:cs="Tahoma"/>
      <w:sz w:val="24"/>
      <w:szCs w:val="24"/>
      <w:lang w:eastAsia="pt-BR"/>
    </w:rPr>
  </w:style>
  <w:style w:type="character" w:customStyle="1" w:styleId="Ttulo3Char">
    <w:name w:val="Título 3 Char"/>
    <w:basedOn w:val="Fontepargpadro"/>
    <w:link w:val="Ttulo3"/>
    <w:uiPriority w:val="9"/>
    <w:semiHidden/>
    <w:rsid w:val="00CB3192"/>
    <w:rPr>
      <w:rFonts w:asciiTheme="majorHAnsi" w:eastAsiaTheme="majorEastAsia" w:hAnsiTheme="majorHAnsi" w:cstheme="majorBidi"/>
      <w:color w:val="243F60" w:themeColor="accent1" w:themeShade="7F"/>
      <w:sz w:val="24"/>
      <w:szCs w:val="24"/>
    </w:rPr>
  </w:style>
  <w:style w:type="character" w:customStyle="1" w:styleId="Ttulo6Char">
    <w:name w:val="Título 6 Char"/>
    <w:basedOn w:val="Fontepargpadro"/>
    <w:link w:val="Ttulo6"/>
    <w:uiPriority w:val="9"/>
    <w:semiHidden/>
    <w:rsid w:val="00CB3192"/>
    <w:rPr>
      <w:rFonts w:asciiTheme="majorHAnsi" w:eastAsiaTheme="majorEastAsia" w:hAnsiTheme="majorHAnsi" w:cstheme="majorBidi"/>
      <w:color w:val="243F60" w:themeColor="accent1" w:themeShade="7F"/>
      <w:sz w:val="22"/>
      <w:szCs w:val="22"/>
    </w:rPr>
  </w:style>
  <w:style w:type="paragraph" w:customStyle="1" w:styleId="SombreamentoMdio1-nfase31">
    <w:name w:val="Sombreamento Médio 1 - Ênfase 31"/>
    <w:basedOn w:val="Normal"/>
    <w:next w:val="Normal"/>
    <w:rsid w:val="00CB3192"/>
    <w:pPr>
      <w:pBdr>
        <w:top w:val="single" w:sz="4" w:space="1" w:color="000080"/>
        <w:left w:val="single" w:sz="4" w:space="4" w:color="000080"/>
        <w:bottom w:val="single" w:sz="4" w:space="1" w:color="000080"/>
        <w:right w:val="single" w:sz="4" w:space="4" w:color="000080"/>
      </w:pBdr>
      <w:shd w:val="clear" w:color="auto" w:fill="FFFFCC"/>
      <w:suppressAutoHyphens/>
      <w:spacing w:before="120"/>
      <w:jc w:val="both"/>
    </w:pPr>
    <w:rPr>
      <w:rFonts w:eastAsia="Calibri"/>
      <w:i/>
      <w:iCs/>
      <w:color w:val="000000"/>
      <w:sz w:val="20"/>
      <w:lang w:eastAsia="zh-CN"/>
    </w:rPr>
  </w:style>
  <w:style w:type="paragraph" w:customStyle="1" w:styleId="corpo">
    <w:name w:val="corpo"/>
    <w:basedOn w:val="Normal"/>
    <w:rsid w:val="00CB3192"/>
    <w:pPr>
      <w:spacing w:before="100" w:beforeAutospacing="1" w:after="100" w:afterAutospacing="1"/>
    </w:pPr>
    <w:rPr>
      <w:rFonts w:ascii="Times New Roman" w:eastAsia="Times New Roman" w:hAnsi="Times New Roman" w:cs="Times New Roman"/>
    </w:rPr>
  </w:style>
  <w:style w:type="paragraph" w:customStyle="1" w:styleId="itemnivel2">
    <w:name w:val="item_nivel2"/>
    <w:basedOn w:val="Normal"/>
    <w:rsid w:val="00CB3192"/>
    <w:pPr>
      <w:spacing w:before="100" w:beforeAutospacing="1" w:after="100" w:afterAutospacing="1"/>
    </w:pPr>
    <w:rPr>
      <w:rFonts w:ascii="Times New Roman" w:eastAsia="Times New Roman" w:hAnsi="Times New Roman" w:cs="Times New Roman"/>
    </w:rPr>
  </w:style>
  <w:style w:type="paragraph" w:customStyle="1" w:styleId="itemnivel1">
    <w:name w:val="item_nivel1"/>
    <w:basedOn w:val="Normal"/>
    <w:rsid w:val="00CB3192"/>
    <w:pPr>
      <w:spacing w:before="100" w:beforeAutospacing="1" w:after="100" w:afterAutospacing="1"/>
    </w:pPr>
    <w:rPr>
      <w:rFonts w:ascii="Times New Roman" w:eastAsia="Times New Roman" w:hAnsi="Times New Roman" w:cs="Times New Roman"/>
    </w:rPr>
  </w:style>
  <w:style w:type="paragraph" w:customStyle="1" w:styleId="itemalinealetra">
    <w:name w:val="item_alinea_letra"/>
    <w:basedOn w:val="Normal"/>
    <w:rsid w:val="00CB3192"/>
    <w:pPr>
      <w:spacing w:before="100" w:beforeAutospacing="1" w:after="100" w:afterAutospacing="1"/>
    </w:pPr>
    <w:rPr>
      <w:rFonts w:ascii="Times New Roman" w:eastAsia="Times New Roman" w:hAnsi="Times New Roman" w:cs="Times New Roman"/>
    </w:rPr>
  </w:style>
  <w:style w:type="character" w:customStyle="1" w:styleId="markedcontent">
    <w:name w:val="markedcontent"/>
    <w:basedOn w:val="Fontepargpadro"/>
    <w:rsid w:val="00CB3192"/>
  </w:style>
  <w:style w:type="paragraph" w:customStyle="1" w:styleId="Standard">
    <w:name w:val="Standard"/>
    <w:rsid w:val="00CB3192"/>
    <w:pPr>
      <w:suppressAutoHyphens/>
      <w:autoSpaceDN w:val="0"/>
    </w:pPr>
    <w:rPr>
      <w:rFonts w:ascii="Liberation Serif" w:eastAsia="NSimSun" w:hAnsi="Liberation Serif" w:cs="Lucida Sans"/>
      <w:kern w:val="3"/>
      <w:sz w:val="24"/>
      <w:szCs w:val="24"/>
      <w:lang w:eastAsia="zh-CN" w:bidi="hi-IN"/>
    </w:rPr>
  </w:style>
  <w:style w:type="paragraph" w:customStyle="1" w:styleId="Textbody0">
    <w:name w:val="Text body"/>
    <w:basedOn w:val="Standard"/>
    <w:rsid w:val="00CB3192"/>
    <w:pPr>
      <w:spacing w:after="140" w:line="276" w:lineRule="auto"/>
    </w:pPr>
  </w:style>
  <w:style w:type="character" w:customStyle="1" w:styleId="MenoPendente3">
    <w:name w:val="Menção Pendente3"/>
    <w:basedOn w:val="Fontepargpadro"/>
    <w:uiPriority w:val="99"/>
    <w:semiHidden/>
    <w:unhideWhenUsed/>
    <w:rsid w:val="00CB3192"/>
    <w:rPr>
      <w:color w:val="605E5C"/>
      <w:shd w:val="clear" w:color="auto" w:fill="E1DFDD"/>
    </w:rPr>
  </w:style>
  <w:style w:type="character" w:customStyle="1" w:styleId="MenoPendente4">
    <w:name w:val="Menção Pendente4"/>
    <w:basedOn w:val="Fontepargpadro"/>
    <w:uiPriority w:val="99"/>
    <w:semiHidden/>
    <w:unhideWhenUsed/>
    <w:rsid w:val="00CB3192"/>
    <w:rPr>
      <w:color w:val="605E5C"/>
      <w:shd w:val="clear" w:color="auto" w:fill="E1DFDD"/>
    </w:rPr>
  </w:style>
  <w:style w:type="paragraph" w:customStyle="1" w:styleId="ou">
    <w:name w:val="ou"/>
    <w:basedOn w:val="PargrafodaLista"/>
    <w:link w:val="ouChar"/>
    <w:qFormat/>
    <w:rsid w:val="00E136D8"/>
    <w:pPr>
      <w:spacing w:before="60" w:after="60" w:line="259" w:lineRule="auto"/>
      <w:ind w:left="0"/>
      <w:contextualSpacing w:val="0"/>
      <w:jc w:val="center"/>
    </w:pPr>
    <w:rPr>
      <w:rFonts w:ascii="Arial" w:eastAsiaTheme="minorHAnsi" w:hAnsi="Arial" w:cs="Arial"/>
      <w:b/>
      <w:bCs/>
      <w:i/>
      <w:iCs/>
      <w:color w:val="FF0000"/>
      <w:sz w:val="20"/>
      <w:u w:val="single"/>
    </w:rPr>
  </w:style>
  <w:style w:type="character" w:customStyle="1" w:styleId="ouChar">
    <w:name w:val="ou Char"/>
    <w:basedOn w:val="PargrafodaListaChar"/>
    <w:link w:val="ou"/>
    <w:rsid w:val="00E136D8"/>
    <w:rPr>
      <w:rFonts w:ascii="Arial" w:eastAsiaTheme="minorHAnsi" w:hAnsi="Arial" w:cs="Arial"/>
      <w:b/>
      <w:bCs/>
      <w:i/>
      <w:iCs/>
      <w:color w:val="FF0000"/>
      <w:sz w:val="24"/>
      <w:szCs w:val="24"/>
      <w:u w:val="single"/>
      <w:lang w:eastAsia="pt-BR"/>
    </w:rPr>
  </w:style>
  <w:style w:type="paragraph" w:customStyle="1" w:styleId="dou-paragraph">
    <w:name w:val="dou-paragraph"/>
    <w:basedOn w:val="Normal"/>
    <w:rsid w:val="00CB3192"/>
    <w:pPr>
      <w:spacing w:before="100" w:beforeAutospacing="1" w:after="100" w:afterAutospacing="1"/>
    </w:pPr>
    <w:rPr>
      <w:rFonts w:ascii="Times New Roman" w:eastAsia="Times New Roman" w:hAnsi="Times New Roman" w:cs="Times New Roman"/>
    </w:rPr>
  </w:style>
  <w:style w:type="paragraph" w:customStyle="1" w:styleId="Nvel2-Red">
    <w:name w:val="Nível 2 -Red"/>
    <w:basedOn w:val="Nivel2"/>
    <w:link w:val="Nvel2-RedChar"/>
    <w:qFormat/>
    <w:rsid w:val="00F83142"/>
    <w:rPr>
      <w:i/>
      <w:iCs/>
      <w:color w:val="FF0000"/>
    </w:rPr>
  </w:style>
  <w:style w:type="paragraph" w:customStyle="1" w:styleId="Nvel3-R">
    <w:name w:val="Nível 3-R"/>
    <w:basedOn w:val="Nivel3"/>
    <w:link w:val="Nvel3-RChar"/>
    <w:qFormat/>
    <w:rsid w:val="00D42AFB"/>
    <w:rPr>
      <w:i/>
      <w:iCs/>
      <w:color w:val="FF0000"/>
    </w:rPr>
  </w:style>
  <w:style w:type="character" w:customStyle="1" w:styleId="Nvel2-RedChar">
    <w:name w:val="Nível 2 -Red Char"/>
    <w:basedOn w:val="Nivel2Char"/>
    <w:link w:val="Nvel2-Red"/>
    <w:rsid w:val="00F83142"/>
    <w:rPr>
      <w:rFonts w:ascii="Arial" w:hAnsi="Arial" w:cs="Arial"/>
      <w:i/>
      <w:iCs/>
      <w:color w:val="FF0000"/>
      <w:lang w:eastAsia="pt-BR"/>
    </w:rPr>
  </w:style>
  <w:style w:type="paragraph" w:customStyle="1" w:styleId="Nvel4-R">
    <w:name w:val="Nível 4-R"/>
    <w:basedOn w:val="Nivel4"/>
    <w:link w:val="Nvel4-RChar"/>
    <w:qFormat/>
    <w:rsid w:val="00031DBE"/>
    <w:rPr>
      <w:i/>
      <w:iCs/>
      <w:color w:val="FF0000"/>
    </w:rPr>
  </w:style>
  <w:style w:type="character" w:customStyle="1" w:styleId="Nivel3Char">
    <w:name w:val="Nivel 3 Char"/>
    <w:basedOn w:val="Fontepargpadro"/>
    <w:link w:val="Nivel3"/>
    <w:rsid w:val="0041257D"/>
    <w:rPr>
      <w:rFonts w:ascii="Arial" w:hAnsi="Arial" w:cs="Arial"/>
      <w:color w:val="000000"/>
      <w:lang w:eastAsia="pt-BR"/>
    </w:rPr>
  </w:style>
  <w:style w:type="character" w:customStyle="1" w:styleId="Nvel3-RChar">
    <w:name w:val="Nível 3-R Char"/>
    <w:basedOn w:val="Nivel3Char"/>
    <w:link w:val="Nvel3-R"/>
    <w:rsid w:val="00D42AFB"/>
    <w:rPr>
      <w:rFonts w:ascii="Arial" w:hAnsi="Arial" w:cs="Arial"/>
      <w:i/>
      <w:iCs/>
      <w:color w:val="FF0000"/>
      <w:lang w:eastAsia="pt-BR"/>
    </w:rPr>
  </w:style>
  <w:style w:type="paragraph" w:customStyle="1" w:styleId="Nvel1-SemNum">
    <w:name w:val="Nível 1-Sem Num"/>
    <w:basedOn w:val="Nivel01"/>
    <w:link w:val="Nvel1-SemNumChar"/>
    <w:qFormat/>
    <w:rsid w:val="00E7273B"/>
    <w:pPr>
      <w:numPr>
        <w:numId w:val="0"/>
      </w:numPr>
      <w:ind w:left="357"/>
      <w:outlineLvl w:val="1"/>
    </w:pPr>
    <w:rPr>
      <w:color w:val="FF0000"/>
    </w:rPr>
  </w:style>
  <w:style w:type="character" w:customStyle="1" w:styleId="Nvel4-RChar">
    <w:name w:val="Nível 4-R Char"/>
    <w:basedOn w:val="Nivel4Char"/>
    <w:link w:val="Nvel4-R"/>
    <w:rsid w:val="00031DBE"/>
    <w:rPr>
      <w:rFonts w:ascii="Arial" w:hAnsi="Arial" w:cs="Arial"/>
      <w:i/>
      <w:iCs/>
      <w:color w:val="FF0000"/>
      <w:lang w:eastAsia="pt-BR"/>
    </w:rPr>
  </w:style>
  <w:style w:type="character" w:customStyle="1" w:styleId="LinkdaInternet">
    <w:name w:val="Link da Internet"/>
    <w:basedOn w:val="Fontepargpadro"/>
    <w:uiPriority w:val="99"/>
    <w:unhideWhenUsed/>
    <w:rsid w:val="00DC41DD"/>
    <w:rPr>
      <w:color w:val="0000FF" w:themeColor="hyperlink"/>
      <w:u w:val="single"/>
    </w:rPr>
  </w:style>
  <w:style w:type="character" w:customStyle="1" w:styleId="Nvel1-SemNumChar">
    <w:name w:val="Nível 1-Sem Num Char"/>
    <w:basedOn w:val="Nivel01Char"/>
    <w:link w:val="Nvel1-SemNum"/>
    <w:rsid w:val="00E7273B"/>
    <w:rPr>
      <w:rFonts w:ascii="Arial" w:eastAsiaTheme="majorEastAsia" w:hAnsi="Arial" w:cs="Arial"/>
      <w:b/>
      <w:bCs/>
      <w:color w:val="FF0000"/>
      <w:spacing w:val="5"/>
      <w:kern w:val="28"/>
      <w:sz w:val="52"/>
      <w:szCs w:val="52"/>
      <w:lang w:eastAsia="pt-BR"/>
    </w:rPr>
  </w:style>
  <w:style w:type="paragraph" w:customStyle="1" w:styleId="citao2">
    <w:name w:val="citação 2"/>
    <w:basedOn w:val="Citao"/>
    <w:rsid w:val="00DC41DD"/>
    <w:pPr>
      <w:overflowPunct w:val="0"/>
    </w:pPr>
    <w:rPr>
      <w:szCs w:val="20"/>
    </w:rPr>
  </w:style>
  <w:style w:type="paragraph" w:customStyle="1" w:styleId="Prembulo">
    <w:name w:val="Preâmbulo"/>
    <w:basedOn w:val="Normal"/>
    <w:link w:val="PrembuloChar"/>
    <w:qFormat/>
    <w:rsid w:val="00BB19E4"/>
    <w:pPr>
      <w:spacing w:before="480" w:after="120" w:line="360" w:lineRule="auto"/>
      <w:ind w:left="4253" w:right="-17"/>
      <w:jc w:val="both"/>
    </w:pPr>
    <w:rPr>
      <w:rFonts w:ascii="Arial" w:eastAsia="Arial" w:hAnsi="Arial" w:cs="Arial"/>
      <w:bCs/>
      <w:sz w:val="20"/>
      <w:szCs w:val="20"/>
    </w:rPr>
  </w:style>
  <w:style w:type="character" w:customStyle="1" w:styleId="PrembuloChar">
    <w:name w:val="Preâmbulo Char"/>
    <w:basedOn w:val="Fontepargpadro"/>
    <w:link w:val="Prembulo"/>
    <w:rsid w:val="00BB19E4"/>
    <w:rPr>
      <w:rFonts w:ascii="Arial" w:eastAsia="Arial" w:hAnsi="Arial" w:cs="Arial"/>
      <w:bCs/>
      <w:lang w:eastAsia="pt-BR"/>
    </w:rPr>
  </w:style>
  <w:style w:type="character" w:customStyle="1" w:styleId="MenoPendente5">
    <w:name w:val="Menção Pendente5"/>
    <w:basedOn w:val="Fontepargpadro"/>
    <w:uiPriority w:val="99"/>
    <w:semiHidden/>
    <w:unhideWhenUsed/>
    <w:rsid w:val="00E27AEB"/>
    <w:rPr>
      <w:color w:val="605E5C"/>
      <w:shd w:val="clear" w:color="auto" w:fill="E1DFDD"/>
    </w:rPr>
  </w:style>
  <w:style w:type="character" w:customStyle="1" w:styleId="MenoPendente6">
    <w:name w:val="Menção Pendente6"/>
    <w:basedOn w:val="Fontepargpadro"/>
    <w:uiPriority w:val="99"/>
    <w:semiHidden/>
    <w:unhideWhenUsed/>
    <w:rsid w:val="002D7D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0597">
      <w:bodyDiv w:val="1"/>
      <w:marLeft w:val="0"/>
      <w:marRight w:val="0"/>
      <w:marTop w:val="0"/>
      <w:marBottom w:val="0"/>
      <w:divBdr>
        <w:top w:val="none" w:sz="0" w:space="0" w:color="auto"/>
        <w:left w:val="none" w:sz="0" w:space="0" w:color="auto"/>
        <w:bottom w:val="none" w:sz="0" w:space="0" w:color="auto"/>
        <w:right w:val="none" w:sz="0" w:space="0" w:color="auto"/>
      </w:divBdr>
    </w:div>
    <w:div w:id="17126013">
      <w:bodyDiv w:val="1"/>
      <w:marLeft w:val="0"/>
      <w:marRight w:val="0"/>
      <w:marTop w:val="0"/>
      <w:marBottom w:val="0"/>
      <w:divBdr>
        <w:top w:val="none" w:sz="0" w:space="0" w:color="auto"/>
        <w:left w:val="none" w:sz="0" w:space="0" w:color="auto"/>
        <w:bottom w:val="none" w:sz="0" w:space="0" w:color="auto"/>
        <w:right w:val="none" w:sz="0" w:space="0" w:color="auto"/>
      </w:divBdr>
      <w:divsChild>
        <w:div w:id="175465708">
          <w:marLeft w:val="0"/>
          <w:marRight w:val="0"/>
          <w:marTop w:val="0"/>
          <w:marBottom w:val="0"/>
          <w:divBdr>
            <w:top w:val="none" w:sz="0" w:space="0" w:color="auto"/>
            <w:left w:val="none" w:sz="0" w:space="0" w:color="auto"/>
            <w:bottom w:val="none" w:sz="0" w:space="0" w:color="auto"/>
            <w:right w:val="none" w:sz="0" w:space="0" w:color="auto"/>
          </w:divBdr>
        </w:div>
        <w:div w:id="186408518">
          <w:marLeft w:val="0"/>
          <w:marRight w:val="0"/>
          <w:marTop w:val="0"/>
          <w:marBottom w:val="0"/>
          <w:divBdr>
            <w:top w:val="none" w:sz="0" w:space="0" w:color="auto"/>
            <w:left w:val="none" w:sz="0" w:space="0" w:color="auto"/>
            <w:bottom w:val="none" w:sz="0" w:space="0" w:color="auto"/>
            <w:right w:val="none" w:sz="0" w:space="0" w:color="auto"/>
          </w:divBdr>
        </w:div>
        <w:div w:id="243612898">
          <w:marLeft w:val="0"/>
          <w:marRight w:val="0"/>
          <w:marTop w:val="0"/>
          <w:marBottom w:val="0"/>
          <w:divBdr>
            <w:top w:val="none" w:sz="0" w:space="0" w:color="auto"/>
            <w:left w:val="none" w:sz="0" w:space="0" w:color="auto"/>
            <w:bottom w:val="none" w:sz="0" w:space="0" w:color="auto"/>
            <w:right w:val="none" w:sz="0" w:space="0" w:color="auto"/>
          </w:divBdr>
        </w:div>
        <w:div w:id="271860742">
          <w:marLeft w:val="0"/>
          <w:marRight w:val="0"/>
          <w:marTop w:val="0"/>
          <w:marBottom w:val="0"/>
          <w:divBdr>
            <w:top w:val="none" w:sz="0" w:space="0" w:color="auto"/>
            <w:left w:val="none" w:sz="0" w:space="0" w:color="auto"/>
            <w:bottom w:val="none" w:sz="0" w:space="0" w:color="auto"/>
            <w:right w:val="none" w:sz="0" w:space="0" w:color="auto"/>
          </w:divBdr>
        </w:div>
        <w:div w:id="498424508">
          <w:marLeft w:val="0"/>
          <w:marRight w:val="0"/>
          <w:marTop w:val="0"/>
          <w:marBottom w:val="0"/>
          <w:divBdr>
            <w:top w:val="none" w:sz="0" w:space="0" w:color="auto"/>
            <w:left w:val="none" w:sz="0" w:space="0" w:color="auto"/>
            <w:bottom w:val="none" w:sz="0" w:space="0" w:color="auto"/>
            <w:right w:val="none" w:sz="0" w:space="0" w:color="auto"/>
          </w:divBdr>
        </w:div>
        <w:div w:id="560091965">
          <w:marLeft w:val="0"/>
          <w:marRight w:val="0"/>
          <w:marTop w:val="0"/>
          <w:marBottom w:val="0"/>
          <w:divBdr>
            <w:top w:val="none" w:sz="0" w:space="0" w:color="auto"/>
            <w:left w:val="none" w:sz="0" w:space="0" w:color="auto"/>
            <w:bottom w:val="none" w:sz="0" w:space="0" w:color="auto"/>
            <w:right w:val="none" w:sz="0" w:space="0" w:color="auto"/>
          </w:divBdr>
        </w:div>
        <w:div w:id="687565184">
          <w:marLeft w:val="0"/>
          <w:marRight w:val="0"/>
          <w:marTop w:val="0"/>
          <w:marBottom w:val="0"/>
          <w:divBdr>
            <w:top w:val="none" w:sz="0" w:space="0" w:color="auto"/>
            <w:left w:val="none" w:sz="0" w:space="0" w:color="auto"/>
            <w:bottom w:val="none" w:sz="0" w:space="0" w:color="auto"/>
            <w:right w:val="none" w:sz="0" w:space="0" w:color="auto"/>
          </w:divBdr>
        </w:div>
        <w:div w:id="852650899">
          <w:marLeft w:val="0"/>
          <w:marRight w:val="0"/>
          <w:marTop w:val="0"/>
          <w:marBottom w:val="0"/>
          <w:divBdr>
            <w:top w:val="none" w:sz="0" w:space="0" w:color="auto"/>
            <w:left w:val="none" w:sz="0" w:space="0" w:color="auto"/>
            <w:bottom w:val="none" w:sz="0" w:space="0" w:color="auto"/>
            <w:right w:val="none" w:sz="0" w:space="0" w:color="auto"/>
          </w:divBdr>
        </w:div>
        <w:div w:id="890460670">
          <w:marLeft w:val="0"/>
          <w:marRight w:val="0"/>
          <w:marTop w:val="0"/>
          <w:marBottom w:val="0"/>
          <w:divBdr>
            <w:top w:val="none" w:sz="0" w:space="0" w:color="auto"/>
            <w:left w:val="none" w:sz="0" w:space="0" w:color="auto"/>
            <w:bottom w:val="none" w:sz="0" w:space="0" w:color="auto"/>
            <w:right w:val="none" w:sz="0" w:space="0" w:color="auto"/>
          </w:divBdr>
        </w:div>
        <w:div w:id="966088428">
          <w:marLeft w:val="0"/>
          <w:marRight w:val="0"/>
          <w:marTop w:val="0"/>
          <w:marBottom w:val="0"/>
          <w:divBdr>
            <w:top w:val="none" w:sz="0" w:space="0" w:color="auto"/>
            <w:left w:val="none" w:sz="0" w:space="0" w:color="auto"/>
            <w:bottom w:val="none" w:sz="0" w:space="0" w:color="auto"/>
            <w:right w:val="none" w:sz="0" w:space="0" w:color="auto"/>
          </w:divBdr>
        </w:div>
        <w:div w:id="1065107424">
          <w:marLeft w:val="0"/>
          <w:marRight w:val="0"/>
          <w:marTop w:val="0"/>
          <w:marBottom w:val="0"/>
          <w:divBdr>
            <w:top w:val="none" w:sz="0" w:space="0" w:color="auto"/>
            <w:left w:val="none" w:sz="0" w:space="0" w:color="auto"/>
            <w:bottom w:val="none" w:sz="0" w:space="0" w:color="auto"/>
            <w:right w:val="none" w:sz="0" w:space="0" w:color="auto"/>
          </w:divBdr>
        </w:div>
        <w:div w:id="1072196534">
          <w:marLeft w:val="0"/>
          <w:marRight w:val="0"/>
          <w:marTop w:val="0"/>
          <w:marBottom w:val="0"/>
          <w:divBdr>
            <w:top w:val="none" w:sz="0" w:space="0" w:color="auto"/>
            <w:left w:val="none" w:sz="0" w:space="0" w:color="auto"/>
            <w:bottom w:val="none" w:sz="0" w:space="0" w:color="auto"/>
            <w:right w:val="none" w:sz="0" w:space="0" w:color="auto"/>
          </w:divBdr>
        </w:div>
        <w:div w:id="1157376618">
          <w:marLeft w:val="0"/>
          <w:marRight w:val="0"/>
          <w:marTop w:val="0"/>
          <w:marBottom w:val="0"/>
          <w:divBdr>
            <w:top w:val="none" w:sz="0" w:space="0" w:color="auto"/>
            <w:left w:val="none" w:sz="0" w:space="0" w:color="auto"/>
            <w:bottom w:val="none" w:sz="0" w:space="0" w:color="auto"/>
            <w:right w:val="none" w:sz="0" w:space="0" w:color="auto"/>
          </w:divBdr>
        </w:div>
        <w:div w:id="1165055455">
          <w:marLeft w:val="0"/>
          <w:marRight w:val="0"/>
          <w:marTop w:val="0"/>
          <w:marBottom w:val="0"/>
          <w:divBdr>
            <w:top w:val="none" w:sz="0" w:space="0" w:color="auto"/>
            <w:left w:val="none" w:sz="0" w:space="0" w:color="auto"/>
            <w:bottom w:val="none" w:sz="0" w:space="0" w:color="auto"/>
            <w:right w:val="none" w:sz="0" w:space="0" w:color="auto"/>
          </w:divBdr>
        </w:div>
        <w:div w:id="1682512375">
          <w:marLeft w:val="0"/>
          <w:marRight w:val="0"/>
          <w:marTop w:val="0"/>
          <w:marBottom w:val="0"/>
          <w:divBdr>
            <w:top w:val="none" w:sz="0" w:space="0" w:color="auto"/>
            <w:left w:val="none" w:sz="0" w:space="0" w:color="auto"/>
            <w:bottom w:val="none" w:sz="0" w:space="0" w:color="auto"/>
            <w:right w:val="none" w:sz="0" w:space="0" w:color="auto"/>
          </w:divBdr>
        </w:div>
        <w:div w:id="1732923114">
          <w:marLeft w:val="0"/>
          <w:marRight w:val="0"/>
          <w:marTop w:val="0"/>
          <w:marBottom w:val="0"/>
          <w:divBdr>
            <w:top w:val="none" w:sz="0" w:space="0" w:color="auto"/>
            <w:left w:val="none" w:sz="0" w:space="0" w:color="auto"/>
            <w:bottom w:val="none" w:sz="0" w:space="0" w:color="auto"/>
            <w:right w:val="none" w:sz="0" w:space="0" w:color="auto"/>
          </w:divBdr>
        </w:div>
        <w:div w:id="2120952302">
          <w:marLeft w:val="0"/>
          <w:marRight w:val="0"/>
          <w:marTop w:val="0"/>
          <w:marBottom w:val="0"/>
          <w:divBdr>
            <w:top w:val="none" w:sz="0" w:space="0" w:color="auto"/>
            <w:left w:val="none" w:sz="0" w:space="0" w:color="auto"/>
            <w:bottom w:val="none" w:sz="0" w:space="0" w:color="auto"/>
            <w:right w:val="none" w:sz="0" w:space="0" w:color="auto"/>
          </w:divBdr>
        </w:div>
        <w:div w:id="2131507158">
          <w:marLeft w:val="0"/>
          <w:marRight w:val="0"/>
          <w:marTop w:val="0"/>
          <w:marBottom w:val="0"/>
          <w:divBdr>
            <w:top w:val="none" w:sz="0" w:space="0" w:color="auto"/>
            <w:left w:val="none" w:sz="0" w:space="0" w:color="auto"/>
            <w:bottom w:val="none" w:sz="0" w:space="0" w:color="auto"/>
            <w:right w:val="none" w:sz="0" w:space="0" w:color="auto"/>
          </w:divBdr>
        </w:div>
      </w:divsChild>
    </w:div>
    <w:div w:id="33234477">
      <w:bodyDiv w:val="1"/>
      <w:marLeft w:val="0"/>
      <w:marRight w:val="0"/>
      <w:marTop w:val="0"/>
      <w:marBottom w:val="0"/>
      <w:divBdr>
        <w:top w:val="none" w:sz="0" w:space="0" w:color="auto"/>
        <w:left w:val="none" w:sz="0" w:space="0" w:color="auto"/>
        <w:bottom w:val="none" w:sz="0" w:space="0" w:color="auto"/>
        <w:right w:val="none" w:sz="0" w:space="0" w:color="auto"/>
      </w:divBdr>
    </w:div>
    <w:div w:id="51514118">
      <w:bodyDiv w:val="1"/>
      <w:marLeft w:val="0"/>
      <w:marRight w:val="0"/>
      <w:marTop w:val="0"/>
      <w:marBottom w:val="0"/>
      <w:divBdr>
        <w:top w:val="none" w:sz="0" w:space="0" w:color="auto"/>
        <w:left w:val="none" w:sz="0" w:space="0" w:color="auto"/>
        <w:bottom w:val="none" w:sz="0" w:space="0" w:color="auto"/>
        <w:right w:val="none" w:sz="0" w:space="0" w:color="auto"/>
      </w:divBdr>
    </w:div>
    <w:div w:id="55786899">
      <w:bodyDiv w:val="1"/>
      <w:marLeft w:val="0"/>
      <w:marRight w:val="0"/>
      <w:marTop w:val="0"/>
      <w:marBottom w:val="0"/>
      <w:divBdr>
        <w:top w:val="none" w:sz="0" w:space="0" w:color="auto"/>
        <w:left w:val="none" w:sz="0" w:space="0" w:color="auto"/>
        <w:bottom w:val="none" w:sz="0" w:space="0" w:color="auto"/>
        <w:right w:val="none" w:sz="0" w:space="0" w:color="auto"/>
      </w:divBdr>
      <w:divsChild>
        <w:div w:id="324365076">
          <w:marLeft w:val="0"/>
          <w:marRight w:val="0"/>
          <w:marTop w:val="0"/>
          <w:marBottom w:val="0"/>
          <w:divBdr>
            <w:top w:val="none" w:sz="0" w:space="0" w:color="auto"/>
            <w:left w:val="none" w:sz="0" w:space="0" w:color="auto"/>
            <w:bottom w:val="none" w:sz="0" w:space="0" w:color="auto"/>
            <w:right w:val="none" w:sz="0" w:space="0" w:color="auto"/>
          </w:divBdr>
        </w:div>
      </w:divsChild>
    </w:div>
    <w:div w:id="58672450">
      <w:bodyDiv w:val="1"/>
      <w:marLeft w:val="0"/>
      <w:marRight w:val="0"/>
      <w:marTop w:val="0"/>
      <w:marBottom w:val="0"/>
      <w:divBdr>
        <w:top w:val="none" w:sz="0" w:space="0" w:color="auto"/>
        <w:left w:val="none" w:sz="0" w:space="0" w:color="auto"/>
        <w:bottom w:val="none" w:sz="0" w:space="0" w:color="auto"/>
        <w:right w:val="none" w:sz="0" w:space="0" w:color="auto"/>
      </w:divBdr>
      <w:divsChild>
        <w:div w:id="260526096">
          <w:marLeft w:val="0"/>
          <w:marRight w:val="0"/>
          <w:marTop w:val="0"/>
          <w:marBottom w:val="0"/>
          <w:divBdr>
            <w:top w:val="none" w:sz="0" w:space="0" w:color="auto"/>
            <w:left w:val="none" w:sz="0" w:space="0" w:color="auto"/>
            <w:bottom w:val="none" w:sz="0" w:space="0" w:color="auto"/>
            <w:right w:val="none" w:sz="0" w:space="0" w:color="auto"/>
          </w:divBdr>
        </w:div>
        <w:div w:id="437605969">
          <w:marLeft w:val="0"/>
          <w:marRight w:val="0"/>
          <w:marTop w:val="0"/>
          <w:marBottom w:val="0"/>
          <w:divBdr>
            <w:top w:val="none" w:sz="0" w:space="0" w:color="auto"/>
            <w:left w:val="none" w:sz="0" w:space="0" w:color="auto"/>
            <w:bottom w:val="none" w:sz="0" w:space="0" w:color="auto"/>
            <w:right w:val="none" w:sz="0" w:space="0" w:color="auto"/>
          </w:divBdr>
        </w:div>
        <w:div w:id="691683516">
          <w:marLeft w:val="0"/>
          <w:marRight w:val="0"/>
          <w:marTop w:val="0"/>
          <w:marBottom w:val="0"/>
          <w:divBdr>
            <w:top w:val="none" w:sz="0" w:space="0" w:color="auto"/>
            <w:left w:val="none" w:sz="0" w:space="0" w:color="auto"/>
            <w:bottom w:val="none" w:sz="0" w:space="0" w:color="auto"/>
            <w:right w:val="none" w:sz="0" w:space="0" w:color="auto"/>
          </w:divBdr>
        </w:div>
        <w:div w:id="854851621">
          <w:marLeft w:val="0"/>
          <w:marRight w:val="0"/>
          <w:marTop w:val="0"/>
          <w:marBottom w:val="0"/>
          <w:divBdr>
            <w:top w:val="none" w:sz="0" w:space="0" w:color="auto"/>
            <w:left w:val="none" w:sz="0" w:space="0" w:color="auto"/>
            <w:bottom w:val="none" w:sz="0" w:space="0" w:color="auto"/>
            <w:right w:val="none" w:sz="0" w:space="0" w:color="auto"/>
          </w:divBdr>
        </w:div>
        <w:div w:id="2105490494">
          <w:marLeft w:val="0"/>
          <w:marRight w:val="0"/>
          <w:marTop w:val="0"/>
          <w:marBottom w:val="0"/>
          <w:divBdr>
            <w:top w:val="none" w:sz="0" w:space="0" w:color="auto"/>
            <w:left w:val="none" w:sz="0" w:space="0" w:color="auto"/>
            <w:bottom w:val="none" w:sz="0" w:space="0" w:color="auto"/>
            <w:right w:val="none" w:sz="0" w:space="0" w:color="auto"/>
          </w:divBdr>
        </w:div>
      </w:divsChild>
    </w:div>
    <w:div w:id="75133221">
      <w:bodyDiv w:val="1"/>
      <w:marLeft w:val="0"/>
      <w:marRight w:val="0"/>
      <w:marTop w:val="0"/>
      <w:marBottom w:val="0"/>
      <w:divBdr>
        <w:top w:val="none" w:sz="0" w:space="0" w:color="auto"/>
        <w:left w:val="none" w:sz="0" w:space="0" w:color="auto"/>
        <w:bottom w:val="none" w:sz="0" w:space="0" w:color="auto"/>
        <w:right w:val="none" w:sz="0" w:space="0" w:color="auto"/>
      </w:divBdr>
    </w:div>
    <w:div w:id="93937323">
      <w:bodyDiv w:val="1"/>
      <w:marLeft w:val="0"/>
      <w:marRight w:val="0"/>
      <w:marTop w:val="0"/>
      <w:marBottom w:val="0"/>
      <w:divBdr>
        <w:top w:val="none" w:sz="0" w:space="0" w:color="auto"/>
        <w:left w:val="none" w:sz="0" w:space="0" w:color="auto"/>
        <w:bottom w:val="none" w:sz="0" w:space="0" w:color="auto"/>
        <w:right w:val="none" w:sz="0" w:space="0" w:color="auto"/>
      </w:divBdr>
      <w:divsChild>
        <w:div w:id="880020242">
          <w:marLeft w:val="0"/>
          <w:marRight w:val="0"/>
          <w:marTop w:val="0"/>
          <w:marBottom w:val="0"/>
          <w:divBdr>
            <w:top w:val="none" w:sz="0" w:space="0" w:color="auto"/>
            <w:left w:val="none" w:sz="0" w:space="0" w:color="auto"/>
            <w:bottom w:val="none" w:sz="0" w:space="0" w:color="auto"/>
            <w:right w:val="none" w:sz="0" w:space="0" w:color="auto"/>
          </w:divBdr>
        </w:div>
        <w:div w:id="1313633999">
          <w:marLeft w:val="0"/>
          <w:marRight w:val="0"/>
          <w:marTop w:val="0"/>
          <w:marBottom w:val="0"/>
          <w:divBdr>
            <w:top w:val="none" w:sz="0" w:space="0" w:color="auto"/>
            <w:left w:val="none" w:sz="0" w:space="0" w:color="auto"/>
            <w:bottom w:val="none" w:sz="0" w:space="0" w:color="auto"/>
            <w:right w:val="none" w:sz="0" w:space="0" w:color="auto"/>
          </w:divBdr>
        </w:div>
      </w:divsChild>
    </w:div>
    <w:div w:id="110445230">
      <w:bodyDiv w:val="1"/>
      <w:marLeft w:val="0"/>
      <w:marRight w:val="0"/>
      <w:marTop w:val="0"/>
      <w:marBottom w:val="0"/>
      <w:divBdr>
        <w:top w:val="none" w:sz="0" w:space="0" w:color="auto"/>
        <w:left w:val="none" w:sz="0" w:space="0" w:color="auto"/>
        <w:bottom w:val="none" w:sz="0" w:space="0" w:color="auto"/>
        <w:right w:val="none" w:sz="0" w:space="0" w:color="auto"/>
      </w:divBdr>
    </w:div>
    <w:div w:id="114174833">
      <w:bodyDiv w:val="1"/>
      <w:marLeft w:val="0"/>
      <w:marRight w:val="0"/>
      <w:marTop w:val="0"/>
      <w:marBottom w:val="0"/>
      <w:divBdr>
        <w:top w:val="none" w:sz="0" w:space="0" w:color="auto"/>
        <w:left w:val="none" w:sz="0" w:space="0" w:color="auto"/>
        <w:bottom w:val="none" w:sz="0" w:space="0" w:color="auto"/>
        <w:right w:val="none" w:sz="0" w:space="0" w:color="auto"/>
      </w:divBdr>
    </w:div>
    <w:div w:id="114831466">
      <w:bodyDiv w:val="1"/>
      <w:marLeft w:val="0"/>
      <w:marRight w:val="0"/>
      <w:marTop w:val="0"/>
      <w:marBottom w:val="0"/>
      <w:divBdr>
        <w:top w:val="none" w:sz="0" w:space="0" w:color="auto"/>
        <w:left w:val="none" w:sz="0" w:space="0" w:color="auto"/>
        <w:bottom w:val="none" w:sz="0" w:space="0" w:color="auto"/>
        <w:right w:val="none" w:sz="0" w:space="0" w:color="auto"/>
      </w:divBdr>
      <w:divsChild>
        <w:div w:id="1091198542">
          <w:marLeft w:val="0"/>
          <w:marRight w:val="0"/>
          <w:marTop w:val="0"/>
          <w:marBottom w:val="0"/>
          <w:divBdr>
            <w:top w:val="none" w:sz="0" w:space="0" w:color="auto"/>
            <w:left w:val="none" w:sz="0" w:space="0" w:color="auto"/>
            <w:bottom w:val="none" w:sz="0" w:space="0" w:color="auto"/>
            <w:right w:val="none" w:sz="0" w:space="0" w:color="auto"/>
          </w:divBdr>
        </w:div>
      </w:divsChild>
    </w:div>
    <w:div w:id="198200837">
      <w:bodyDiv w:val="1"/>
      <w:marLeft w:val="0"/>
      <w:marRight w:val="0"/>
      <w:marTop w:val="0"/>
      <w:marBottom w:val="0"/>
      <w:divBdr>
        <w:top w:val="none" w:sz="0" w:space="0" w:color="auto"/>
        <w:left w:val="none" w:sz="0" w:space="0" w:color="auto"/>
        <w:bottom w:val="none" w:sz="0" w:space="0" w:color="auto"/>
        <w:right w:val="none" w:sz="0" w:space="0" w:color="auto"/>
      </w:divBdr>
    </w:div>
    <w:div w:id="224342292">
      <w:bodyDiv w:val="1"/>
      <w:marLeft w:val="0"/>
      <w:marRight w:val="0"/>
      <w:marTop w:val="0"/>
      <w:marBottom w:val="0"/>
      <w:divBdr>
        <w:top w:val="none" w:sz="0" w:space="0" w:color="auto"/>
        <w:left w:val="none" w:sz="0" w:space="0" w:color="auto"/>
        <w:bottom w:val="none" w:sz="0" w:space="0" w:color="auto"/>
        <w:right w:val="none" w:sz="0" w:space="0" w:color="auto"/>
      </w:divBdr>
      <w:divsChild>
        <w:div w:id="18818001">
          <w:marLeft w:val="0"/>
          <w:marRight w:val="0"/>
          <w:marTop w:val="0"/>
          <w:marBottom w:val="0"/>
          <w:divBdr>
            <w:top w:val="none" w:sz="0" w:space="0" w:color="auto"/>
            <w:left w:val="none" w:sz="0" w:space="0" w:color="auto"/>
            <w:bottom w:val="none" w:sz="0" w:space="0" w:color="auto"/>
            <w:right w:val="none" w:sz="0" w:space="0" w:color="auto"/>
          </w:divBdr>
        </w:div>
      </w:divsChild>
    </w:div>
    <w:div w:id="238250443">
      <w:bodyDiv w:val="1"/>
      <w:marLeft w:val="0"/>
      <w:marRight w:val="0"/>
      <w:marTop w:val="0"/>
      <w:marBottom w:val="0"/>
      <w:divBdr>
        <w:top w:val="none" w:sz="0" w:space="0" w:color="auto"/>
        <w:left w:val="none" w:sz="0" w:space="0" w:color="auto"/>
        <w:bottom w:val="none" w:sz="0" w:space="0" w:color="auto"/>
        <w:right w:val="none" w:sz="0" w:space="0" w:color="auto"/>
      </w:divBdr>
    </w:div>
    <w:div w:id="241717728">
      <w:bodyDiv w:val="1"/>
      <w:marLeft w:val="0"/>
      <w:marRight w:val="0"/>
      <w:marTop w:val="0"/>
      <w:marBottom w:val="0"/>
      <w:divBdr>
        <w:top w:val="none" w:sz="0" w:space="0" w:color="auto"/>
        <w:left w:val="none" w:sz="0" w:space="0" w:color="auto"/>
        <w:bottom w:val="none" w:sz="0" w:space="0" w:color="auto"/>
        <w:right w:val="none" w:sz="0" w:space="0" w:color="auto"/>
      </w:divBdr>
      <w:divsChild>
        <w:div w:id="1179276111">
          <w:marLeft w:val="0"/>
          <w:marRight w:val="0"/>
          <w:marTop w:val="0"/>
          <w:marBottom w:val="0"/>
          <w:divBdr>
            <w:top w:val="none" w:sz="0" w:space="0" w:color="auto"/>
            <w:left w:val="none" w:sz="0" w:space="0" w:color="auto"/>
            <w:bottom w:val="none" w:sz="0" w:space="0" w:color="auto"/>
            <w:right w:val="none" w:sz="0" w:space="0" w:color="auto"/>
          </w:divBdr>
        </w:div>
      </w:divsChild>
    </w:div>
    <w:div w:id="246185376">
      <w:bodyDiv w:val="1"/>
      <w:marLeft w:val="0"/>
      <w:marRight w:val="0"/>
      <w:marTop w:val="0"/>
      <w:marBottom w:val="0"/>
      <w:divBdr>
        <w:top w:val="none" w:sz="0" w:space="0" w:color="auto"/>
        <w:left w:val="none" w:sz="0" w:space="0" w:color="auto"/>
        <w:bottom w:val="none" w:sz="0" w:space="0" w:color="auto"/>
        <w:right w:val="none" w:sz="0" w:space="0" w:color="auto"/>
      </w:divBdr>
    </w:div>
    <w:div w:id="257951027">
      <w:bodyDiv w:val="1"/>
      <w:marLeft w:val="0"/>
      <w:marRight w:val="0"/>
      <w:marTop w:val="0"/>
      <w:marBottom w:val="0"/>
      <w:divBdr>
        <w:top w:val="none" w:sz="0" w:space="0" w:color="auto"/>
        <w:left w:val="none" w:sz="0" w:space="0" w:color="auto"/>
        <w:bottom w:val="none" w:sz="0" w:space="0" w:color="auto"/>
        <w:right w:val="none" w:sz="0" w:space="0" w:color="auto"/>
      </w:divBdr>
    </w:div>
    <w:div w:id="312293010">
      <w:bodyDiv w:val="1"/>
      <w:marLeft w:val="0"/>
      <w:marRight w:val="0"/>
      <w:marTop w:val="0"/>
      <w:marBottom w:val="0"/>
      <w:divBdr>
        <w:top w:val="none" w:sz="0" w:space="0" w:color="auto"/>
        <w:left w:val="none" w:sz="0" w:space="0" w:color="auto"/>
        <w:bottom w:val="none" w:sz="0" w:space="0" w:color="auto"/>
        <w:right w:val="none" w:sz="0" w:space="0" w:color="auto"/>
      </w:divBdr>
      <w:divsChild>
        <w:div w:id="898370881">
          <w:marLeft w:val="0"/>
          <w:marRight w:val="0"/>
          <w:marTop w:val="0"/>
          <w:marBottom w:val="0"/>
          <w:divBdr>
            <w:top w:val="none" w:sz="0" w:space="0" w:color="auto"/>
            <w:left w:val="none" w:sz="0" w:space="0" w:color="auto"/>
            <w:bottom w:val="none" w:sz="0" w:space="0" w:color="auto"/>
            <w:right w:val="none" w:sz="0" w:space="0" w:color="auto"/>
          </w:divBdr>
        </w:div>
      </w:divsChild>
    </w:div>
    <w:div w:id="318656217">
      <w:bodyDiv w:val="1"/>
      <w:marLeft w:val="0"/>
      <w:marRight w:val="0"/>
      <w:marTop w:val="0"/>
      <w:marBottom w:val="0"/>
      <w:divBdr>
        <w:top w:val="none" w:sz="0" w:space="0" w:color="auto"/>
        <w:left w:val="none" w:sz="0" w:space="0" w:color="auto"/>
        <w:bottom w:val="none" w:sz="0" w:space="0" w:color="auto"/>
        <w:right w:val="none" w:sz="0" w:space="0" w:color="auto"/>
      </w:divBdr>
    </w:div>
    <w:div w:id="335572782">
      <w:bodyDiv w:val="1"/>
      <w:marLeft w:val="0"/>
      <w:marRight w:val="0"/>
      <w:marTop w:val="0"/>
      <w:marBottom w:val="0"/>
      <w:divBdr>
        <w:top w:val="none" w:sz="0" w:space="0" w:color="auto"/>
        <w:left w:val="none" w:sz="0" w:space="0" w:color="auto"/>
        <w:bottom w:val="none" w:sz="0" w:space="0" w:color="auto"/>
        <w:right w:val="none" w:sz="0" w:space="0" w:color="auto"/>
      </w:divBdr>
    </w:div>
    <w:div w:id="347827848">
      <w:bodyDiv w:val="1"/>
      <w:marLeft w:val="0"/>
      <w:marRight w:val="0"/>
      <w:marTop w:val="0"/>
      <w:marBottom w:val="0"/>
      <w:divBdr>
        <w:top w:val="none" w:sz="0" w:space="0" w:color="auto"/>
        <w:left w:val="none" w:sz="0" w:space="0" w:color="auto"/>
        <w:bottom w:val="none" w:sz="0" w:space="0" w:color="auto"/>
        <w:right w:val="none" w:sz="0" w:space="0" w:color="auto"/>
      </w:divBdr>
      <w:divsChild>
        <w:div w:id="1657413231">
          <w:marLeft w:val="0"/>
          <w:marRight w:val="0"/>
          <w:marTop w:val="0"/>
          <w:marBottom w:val="0"/>
          <w:divBdr>
            <w:top w:val="none" w:sz="0" w:space="0" w:color="auto"/>
            <w:left w:val="none" w:sz="0" w:space="0" w:color="auto"/>
            <w:bottom w:val="none" w:sz="0" w:space="0" w:color="auto"/>
            <w:right w:val="none" w:sz="0" w:space="0" w:color="auto"/>
          </w:divBdr>
        </w:div>
      </w:divsChild>
    </w:div>
    <w:div w:id="396705525">
      <w:bodyDiv w:val="1"/>
      <w:marLeft w:val="0"/>
      <w:marRight w:val="0"/>
      <w:marTop w:val="0"/>
      <w:marBottom w:val="0"/>
      <w:divBdr>
        <w:top w:val="none" w:sz="0" w:space="0" w:color="auto"/>
        <w:left w:val="none" w:sz="0" w:space="0" w:color="auto"/>
        <w:bottom w:val="none" w:sz="0" w:space="0" w:color="auto"/>
        <w:right w:val="none" w:sz="0" w:space="0" w:color="auto"/>
      </w:divBdr>
    </w:div>
    <w:div w:id="415903481">
      <w:bodyDiv w:val="1"/>
      <w:marLeft w:val="0"/>
      <w:marRight w:val="0"/>
      <w:marTop w:val="0"/>
      <w:marBottom w:val="0"/>
      <w:divBdr>
        <w:top w:val="none" w:sz="0" w:space="0" w:color="auto"/>
        <w:left w:val="none" w:sz="0" w:space="0" w:color="auto"/>
        <w:bottom w:val="none" w:sz="0" w:space="0" w:color="auto"/>
        <w:right w:val="none" w:sz="0" w:space="0" w:color="auto"/>
      </w:divBdr>
      <w:divsChild>
        <w:div w:id="278335924">
          <w:marLeft w:val="0"/>
          <w:marRight w:val="0"/>
          <w:marTop w:val="0"/>
          <w:marBottom w:val="0"/>
          <w:divBdr>
            <w:top w:val="none" w:sz="0" w:space="0" w:color="auto"/>
            <w:left w:val="none" w:sz="0" w:space="0" w:color="auto"/>
            <w:bottom w:val="none" w:sz="0" w:space="0" w:color="auto"/>
            <w:right w:val="none" w:sz="0" w:space="0" w:color="auto"/>
          </w:divBdr>
        </w:div>
        <w:div w:id="746466001">
          <w:marLeft w:val="0"/>
          <w:marRight w:val="0"/>
          <w:marTop w:val="0"/>
          <w:marBottom w:val="0"/>
          <w:divBdr>
            <w:top w:val="none" w:sz="0" w:space="0" w:color="auto"/>
            <w:left w:val="none" w:sz="0" w:space="0" w:color="auto"/>
            <w:bottom w:val="none" w:sz="0" w:space="0" w:color="auto"/>
            <w:right w:val="none" w:sz="0" w:space="0" w:color="auto"/>
          </w:divBdr>
        </w:div>
        <w:div w:id="869534904">
          <w:marLeft w:val="0"/>
          <w:marRight w:val="0"/>
          <w:marTop w:val="0"/>
          <w:marBottom w:val="0"/>
          <w:divBdr>
            <w:top w:val="none" w:sz="0" w:space="0" w:color="auto"/>
            <w:left w:val="none" w:sz="0" w:space="0" w:color="auto"/>
            <w:bottom w:val="none" w:sz="0" w:space="0" w:color="auto"/>
            <w:right w:val="none" w:sz="0" w:space="0" w:color="auto"/>
          </w:divBdr>
        </w:div>
        <w:div w:id="1258905983">
          <w:marLeft w:val="0"/>
          <w:marRight w:val="0"/>
          <w:marTop w:val="0"/>
          <w:marBottom w:val="0"/>
          <w:divBdr>
            <w:top w:val="none" w:sz="0" w:space="0" w:color="auto"/>
            <w:left w:val="none" w:sz="0" w:space="0" w:color="auto"/>
            <w:bottom w:val="none" w:sz="0" w:space="0" w:color="auto"/>
            <w:right w:val="none" w:sz="0" w:space="0" w:color="auto"/>
          </w:divBdr>
        </w:div>
        <w:div w:id="1675649045">
          <w:marLeft w:val="0"/>
          <w:marRight w:val="0"/>
          <w:marTop w:val="0"/>
          <w:marBottom w:val="0"/>
          <w:divBdr>
            <w:top w:val="none" w:sz="0" w:space="0" w:color="auto"/>
            <w:left w:val="none" w:sz="0" w:space="0" w:color="auto"/>
            <w:bottom w:val="none" w:sz="0" w:space="0" w:color="auto"/>
            <w:right w:val="none" w:sz="0" w:space="0" w:color="auto"/>
          </w:divBdr>
        </w:div>
        <w:div w:id="1819615363">
          <w:marLeft w:val="0"/>
          <w:marRight w:val="0"/>
          <w:marTop w:val="0"/>
          <w:marBottom w:val="0"/>
          <w:divBdr>
            <w:top w:val="none" w:sz="0" w:space="0" w:color="auto"/>
            <w:left w:val="none" w:sz="0" w:space="0" w:color="auto"/>
            <w:bottom w:val="none" w:sz="0" w:space="0" w:color="auto"/>
            <w:right w:val="none" w:sz="0" w:space="0" w:color="auto"/>
          </w:divBdr>
        </w:div>
      </w:divsChild>
    </w:div>
    <w:div w:id="420566710">
      <w:bodyDiv w:val="1"/>
      <w:marLeft w:val="0"/>
      <w:marRight w:val="0"/>
      <w:marTop w:val="0"/>
      <w:marBottom w:val="0"/>
      <w:divBdr>
        <w:top w:val="none" w:sz="0" w:space="0" w:color="auto"/>
        <w:left w:val="none" w:sz="0" w:space="0" w:color="auto"/>
        <w:bottom w:val="none" w:sz="0" w:space="0" w:color="auto"/>
        <w:right w:val="none" w:sz="0" w:space="0" w:color="auto"/>
      </w:divBdr>
    </w:div>
    <w:div w:id="429468569">
      <w:bodyDiv w:val="1"/>
      <w:marLeft w:val="0"/>
      <w:marRight w:val="0"/>
      <w:marTop w:val="0"/>
      <w:marBottom w:val="0"/>
      <w:divBdr>
        <w:top w:val="none" w:sz="0" w:space="0" w:color="auto"/>
        <w:left w:val="none" w:sz="0" w:space="0" w:color="auto"/>
        <w:bottom w:val="none" w:sz="0" w:space="0" w:color="auto"/>
        <w:right w:val="none" w:sz="0" w:space="0" w:color="auto"/>
      </w:divBdr>
      <w:divsChild>
        <w:div w:id="982471309">
          <w:marLeft w:val="0"/>
          <w:marRight w:val="0"/>
          <w:marTop w:val="0"/>
          <w:marBottom w:val="0"/>
          <w:divBdr>
            <w:top w:val="none" w:sz="0" w:space="0" w:color="auto"/>
            <w:left w:val="none" w:sz="0" w:space="0" w:color="auto"/>
            <w:bottom w:val="none" w:sz="0" w:space="0" w:color="auto"/>
            <w:right w:val="none" w:sz="0" w:space="0" w:color="auto"/>
          </w:divBdr>
        </w:div>
      </w:divsChild>
    </w:div>
    <w:div w:id="525366250">
      <w:bodyDiv w:val="1"/>
      <w:marLeft w:val="0"/>
      <w:marRight w:val="0"/>
      <w:marTop w:val="0"/>
      <w:marBottom w:val="0"/>
      <w:divBdr>
        <w:top w:val="none" w:sz="0" w:space="0" w:color="auto"/>
        <w:left w:val="none" w:sz="0" w:space="0" w:color="auto"/>
        <w:bottom w:val="none" w:sz="0" w:space="0" w:color="auto"/>
        <w:right w:val="none" w:sz="0" w:space="0" w:color="auto"/>
      </w:divBdr>
    </w:div>
    <w:div w:id="549804732">
      <w:bodyDiv w:val="1"/>
      <w:marLeft w:val="0"/>
      <w:marRight w:val="0"/>
      <w:marTop w:val="0"/>
      <w:marBottom w:val="0"/>
      <w:divBdr>
        <w:top w:val="none" w:sz="0" w:space="0" w:color="auto"/>
        <w:left w:val="none" w:sz="0" w:space="0" w:color="auto"/>
        <w:bottom w:val="none" w:sz="0" w:space="0" w:color="auto"/>
        <w:right w:val="none" w:sz="0" w:space="0" w:color="auto"/>
      </w:divBdr>
      <w:divsChild>
        <w:div w:id="1827745025">
          <w:marLeft w:val="0"/>
          <w:marRight w:val="0"/>
          <w:marTop w:val="0"/>
          <w:marBottom w:val="0"/>
          <w:divBdr>
            <w:top w:val="none" w:sz="0" w:space="0" w:color="auto"/>
            <w:left w:val="none" w:sz="0" w:space="0" w:color="auto"/>
            <w:bottom w:val="none" w:sz="0" w:space="0" w:color="auto"/>
            <w:right w:val="none" w:sz="0" w:space="0" w:color="auto"/>
          </w:divBdr>
        </w:div>
      </w:divsChild>
    </w:div>
    <w:div w:id="566498414">
      <w:bodyDiv w:val="1"/>
      <w:marLeft w:val="0"/>
      <w:marRight w:val="0"/>
      <w:marTop w:val="0"/>
      <w:marBottom w:val="0"/>
      <w:divBdr>
        <w:top w:val="none" w:sz="0" w:space="0" w:color="auto"/>
        <w:left w:val="none" w:sz="0" w:space="0" w:color="auto"/>
        <w:bottom w:val="none" w:sz="0" w:space="0" w:color="auto"/>
        <w:right w:val="none" w:sz="0" w:space="0" w:color="auto"/>
      </w:divBdr>
    </w:div>
    <w:div w:id="585119041">
      <w:bodyDiv w:val="1"/>
      <w:marLeft w:val="0"/>
      <w:marRight w:val="0"/>
      <w:marTop w:val="0"/>
      <w:marBottom w:val="0"/>
      <w:divBdr>
        <w:top w:val="none" w:sz="0" w:space="0" w:color="auto"/>
        <w:left w:val="none" w:sz="0" w:space="0" w:color="auto"/>
        <w:bottom w:val="none" w:sz="0" w:space="0" w:color="auto"/>
        <w:right w:val="none" w:sz="0" w:space="0" w:color="auto"/>
      </w:divBdr>
    </w:div>
    <w:div w:id="627514908">
      <w:bodyDiv w:val="1"/>
      <w:marLeft w:val="0"/>
      <w:marRight w:val="0"/>
      <w:marTop w:val="0"/>
      <w:marBottom w:val="0"/>
      <w:divBdr>
        <w:top w:val="none" w:sz="0" w:space="0" w:color="auto"/>
        <w:left w:val="none" w:sz="0" w:space="0" w:color="auto"/>
        <w:bottom w:val="none" w:sz="0" w:space="0" w:color="auto"/>
        <w:right w:val="none" w:sz="0" w:space="0" w:color="auto"/>
      </w:divBdr>
    </w:div>
    <w:div w:id="639968248">
      <w:bodyDiv w:val="1"/>
      <w:marLeft w:val="0"/>
      <w:marRight w:val="0"/>
      <w:marTop w:val="0"/>
      <w:marBottom w:val="0"/>
      <w:divBdr>
        <w:top w:val="none" w:sz="0" w:space="0" w:color="auto"/>
        <w:left w:val="none" w:sz="0" w:space="0" w:color="auto"/>
        <w:bottom w:val="none" w:sz="0" w:space="0" w:color="auto"/>
        <w:right w:val="none" w:sz="0" w:space="0" w:color="auto"/>
      </w:divBdr>
    </w:div>
    <w:div w:id="655719659">
      <w:bodyDiv w:val="1"/>
      <w:marLeft w:val="0"/>
      <w:marRight w:val="0"/>
      <w:marTop w:val="0"/>
      <w:marBottom w:val="0"/>
      <w:divBdr>
        <w:top w:val="none" w:sz="0" w:space="0" w:color="auto"/>
        <w:left w:val="none" w:sz="0" w:space="0" w:color="auto"/>
        <w:bottom w:val="none" w:sz="0" w:space="0" w:color="auto"/>
        <w:right w:val="none" w:sz="0" w:space="0" w:color="auto"/>
      </w:divBdr>
    </w:div>
    <w:div w:id="658004893">
      <w:bodyDiv w:val="1"/>
      <w:marLeft w:val="0"/>
      <w:marRight w:val="0"/>
      <w:marTop w:val="0"/>
      <w:marBottom w:val="0"/>
      <w:divBdr>
        <w:top w:val="none" w:sz="0" w:space="0" w:color="auto"/>
        <w:left w:val="none" w:sz="0" w:space="0" w:color="auto"/>
        <w:bottom w:val="none" w:sz="0" w:space="0" w:color="auto"/>
        <w:right w:val="none" w:sz="0" w:space="0" w:color="auto"/>
      </w:divBdr>
      <w:divsChild>
        <w:div w:id="23530919">
          <w:blockQuote w:val="1"/>
          <w:marLeft w:val="720"/>
          <w:marRight w:val="0"/>
          <w:marTop w:val="0"/>
          <w:marBottom w:val="48"/>
          <w:divBdr>
            <w:top w:val="none" w:sz="0" w:space="0" w:color="auto"/>
            <w:left w:val="none" w:sz="0" w:space="0" w:color="auto"/>
            <w:bottom w:val="none" w:sz="0" w:space="0" w:color="auto"/>
            <w:right w:val="none" w:sz="0" w:space="0" w:color="auto"/>
          </w:divBdr>
        </w:div>
        <w:div w:id="1161237573">
          <w:blockQuote w:val="1"/>
          <w:marLeft w:val="720"/>
          <w:marRight w:val="0"/>
          <w:marTop w:val="0"/>
          <w:marBottom w:val="48"/>
          <w:divBdr>
            <w:top w:val="none" w:sz="0" w:space="0" w:color="auto"/>
            <w:left w:val="none" w:sz="0" w:space="0" w:color="auto"/>
            <w:bottom w:val="none" w:sz="0" w:space="0" w:color="auto"/>
            <w:right w:val="none" w:sz="0" w:space="0" w:color="auto"/>
          </w:divBdr>
        </w:div>
      </w:divsChild>
    </w:div>
    <w:div w:id="694312572">
      <w:bodyDiv w:val="1"/>
      <w:marLeft w:val="0"/>
      <w:marRight w:val="0"/>
      <w:marTop w:val="0"/>
      <w:marBottom w:val="0"/>
      <w:divBdr>
        <w:top w:val="none" w:sz="0" w:space="0" w:color="auto"/>
        <w:left w:val="none" w:sz="0" w:space="0" w:color="auto"/>
        <w:bottom w:val="none" w:sz="0" w:space="0" w:color="auto"/>
        <w:right w:val="none" w:sz="0" w:space="0" w:color="auto"/>
      </w:divBdr>
      <w:divsChild>
        <w:div w:id="1546060985">
          <w:marLeft w:val="0"/>
          <w:marRight w:val="0"/>
          <w:marTop w:val="0"/>
          <w:marBottom w:val="0"/>
          <w:divBdr>
            <w:top w:val="none" w:sz="0" w:space="0" w:color="auto"/>
            <w:left w:val="none" w:sz="0" w:space="0" w:color="auto"/>
            <w:bottom w:val="none" w:sz="0" w:space="0" w:color="auto"/>
            <w:right w:val="none" w:sz="0" w:space="0" w:color="auto"/>
          </w:divBdr>
        </w:div>
      </w:divsChild>
    </w:div>
    <w:div w:id="695347986">
      <w:bodyDiv w:val="1"/>
      <w:marLeft w:val="0"/>
      <w:marRight w:val="0"/>
      <w:marTop w:val="0"/>
      <w:marBottom w:val="0"/>
      <w:divBdr>
        <w:top w:val="none" w:sz="0" w:space="0" w:color="auto"/>
        <w:left w:val="none" w:sz="0" w:space="0" w:color="auto"/>
        <w:bottom w:val="none" w:sz="0" w:space="0" w:color="auto"/>
        <w:right w:val="none" w:sz="0" w:space="0" w:color="auto"/>
      </w:divBdr>
    </w:div>
    <w:div w:id="722757486">
      <w:bodyDiv w:val="1"/>
      <w:marLeft w:val="0"/>
      <w:marRight w:val="0"/>
      <w:marTop w:val="0"/>
      <w:marBottom w:val="0"/>
      <w:divBdr>
        <w:top w:val="none" w:sz="0" w:space="0" w:color="auto"/>
        <w:left w:val="none" w:sz="0" w:space="0" w:color="auto"/>
        <w:bottom w:val="none" w:sz="0" w:space="0" w:color="auto"/>
        <w:right w:val="none" w:sz="0" w:space="0" w:color="auto"/>
      </w:divBdr>
    </w:div>
    <w:div w:id="723066727">
      <w:bodyDiv w:val="1"/>
      <w:marLeft w:val="0"/>
      <w:marRight w:val="0"/>
      <w:marTop w:val="0"/>
      <w:marBottom w:val="0"/>
      <w:divBdr>
        <w:top w:val="none" w:sz="0" w:space="0" w:color="auto"/>
        <w:left w:val="none" w:sz="0" w:space="0" w:color="auto"/>
        <w:bottom w:val="none" w:sz="0" w:space="0" w:color="auto"/>
        <w:right w:val="none" w:sz="0" w:space="0" w:color="auto"/>
      </w:divBdr>
    </w:div>
    <w:div w:id="735590624">
      <w:bodyDiv w:val="1"/>
      <w:marLeft w:val="0"/>
      <w:marRight w:val="0"/>
      <w:marTop w:val="0"/>
      <w:marBottom w:val="0"/>
      <w:divBdr>
        <w:top w:val="none" w:sz="0" w:space="0" w:color="auto"/>
        <w:left w:val="none" w:sz="0" w:space="0" w:color="auto"/>
        <w:bottom w:val="none" w:sz="0" w:space="0" w:color="auto"/>
        <w:right w:val="none" w:sz="0" w:space="0" w:color="auto"/>
      </w:divBdr>
    </w:div>
    <w:div w:id="767310610">
      <w:bodyDiv w:val="1"/>
      <w:marLeft w:val="0"/>
      <w:marRight w:val="0"/>
      <w:marTop w:val="0"/>
      <w:marBottom w:val="0"/>
      <w:divBdr>
        <w:top w:val="none" w:sz="0" w:space="0" w:color="auto"/>
        <w:left w:val="none" w:sz="0" w:space="0" w:color="auto"/>
        <w:bottom w:val="none" w:sz="0" w:space="0" w:color="auto"/>
        <w:right w:val="none" w:sz="0" w:space="0" w:color="auto"/>
      </w:divBdr>
    </w:div>
    <w:div w:id="778184858">
      <w:bodyDiv w:val="1"/>
      <w:marLeft w:val="0"/>
      <w:marRight w:val="0"/>
      <w:marTop w:val="0"/>
      <w:marBottom w:val="0"/>
      <w:divBdr>
        <w:top w:val="none" w:sz="0" w:space="0" w:color="auto"/>
        <w:left w:val="none" w:sz="0" w:space="0" w:color="auto"/>
        <w:bottom w:val="none" w:sz="0" w:space="0" w:color="auto"/>
        <w:right w:val="none" w:sz="0" w:space="0" w:color="auto"/>
      </w:divBdr>
    </w:div>
    <w:div w:id="784620463">
      <w:bodyDiv w:val="1"/>
      <w:marLeft w:val="0"/>
      <w:marRight w:val="0"/>
      <w:marTop w:val="0"/>
      <w:marBottom w:val="0"/>
      <w:divBdr>
        <w:top w:val="none" w:sz="0" w:space="0" w:color="auto"/>
        <w:left w:val="none" w:sz="0" w:space="0" w:color="auto"/>
        <w:bottom w:val="none" w:sz="0" w:space="0" w:color="auto"/>
        <w:right w:val="none" w:sz="0" w:space="0" w:color="auto"/>
      </w:divBdr>
      <w:divsChild>
        <w:div w:id="237793134">
          <w:marLeft w:val="0"/>
          <w:marRight w:val="0"/>
          <w:marTop w:val="0"/>
          <w:marBottom w:val="0"/>
          <w:divBdr>
            <w:top w:val="none" w:sz="0" w:space="0" w:color="auto"/>
            <w:left w:val="none" w:sz="0" w:space="0" w:color="auto"/>
            <w:bottom w:val="none" w:sz="0" w:space="0" w:color="auto"/>
            <w:right w:val="none" w:sz="0" w:space="0" w:color="auto"/>
          </w:divBdr>
        </w:div>
        <w:div w:id="369382622">
          <w:marLeft w:val="0"/>
          <w:marRight w:val="0"/>
          <w:marTop w:val="0"/>
          <w:marBottom w:val="0"/>
          <w:divBdr>
            <w:top w:val="none" w:sz="0" w:space="0" w:color="auto"/>
            <w:left w:val="none" w:sz="0" w:space="0" w:color="auto"/>
            <w:bottom w:val="none" w:sz="0" w:space="0" w:color="auto"/>
            <w:right w:val="none" w:sz="0" w:space="0" w:color="auto"/>
          </w:divBdr>
        </w:div>
        <w:div w:id="500051577">
          <w:marLeft w:val="0"/>
          <w:marRight w:val="0"/>
          <w:marTop w:val="0"/>
          <w:marBottom w:val="0"/>
          <w:divBdr>
            <w:top w:val="none" w:sz="0" w:space="0" w:color="auto"/>
            <w:left w:val="none" w:sz="0" w:space="0" w:color="auto"/>
            <w:bottom w:val="none" w:sz="0" w:space="0" w:color="auto"/>
            <w:right w:val="none" w:sz="0" w:space="0" w:color="auto"/>
          </w:divBdr>
        </w:div>
        <w:div w:id="548106110">
          <w:marLeft w:val="0"/>
          <w:marRight w:val="0"/>
          <w:marTop w:val="0"/>
          <w:marBottom w:val="0"/>
          <w:divBdr>
            <w:top w:val="none" w:sz="0" w:space="0" w:color="auto"/>
            <w:left w:val="none" w:sz="0" w:space="0" w:color="auto"/>
            <w:bottom w:val="none" w:sz="0" w:space="0" w:color="auto"/>
            <w:right w:val="none" w:sz="0" w:space="0" w:color="auto"/>
          </w:divBdr>
        </w:div>
        <w:div w:id="553472618">
          <w:marLeft w:val="0"/>
          <w:marRight w:val="0"/>
          <w:marTop w:val="0"/>
          <w:marBottom w:val="0"/>
          <w:divBdr>
            <w:top w:val="none" w:sz="0" w:space="0" w:color="auto"/>
            <w:left w:val="none" w:sz="0" w:space="0" w:color="auto"/>
            <w:bottom w:val="none" w:sz="0" w:space="0" w:color="auto"/>
            <w:right w:val="none" w:sz="0" w:space="0" w:color="auto"/>
          </w:divBdr>
        </w:div>
        <w:div w:id="621812195">
          <w:marLeft w:val="0"/>
          <w:marRight w:val="0"/>
          <w:marTop w:val="0"/>
          <w:marBottom w:val="0"/>
          <w:divBdr>
            <w:top w:val="none" w:sz="0" w:space="0" w:color="auto"/>
            <w:left w:val="none" w:sz="0" w:space="0" w:color="auto"/>
            <w:bottom w:val="none" w:sz="0" w:space="0" w:color="auto"/>
            <w:right w:val="none" w:sz="0" w:space="0" w:color="auto"/>
          </w:divBdr>
        </w:div>
        <w:div w:id="827331070">
          <w:marLeft w:val="0"/>
          <w:marRight w:val="0"/>
          <w:marTop w:val="0"/>
          <w:marBottom w:val="0"/>
          <w:divBdr>
            <w:top w:val="none" w:sz="0" w:space="0" w:color="auto"/>
            <w:left w:val="none" w:sz="0" w:space="0" w:color="auto"/>
            <w:bottom w:val="none" w:sz="0" w:space="0" w:color="auto"/>
            <w:right w:val="none" w:sz="0" w:space="0" w:color="auto"/>
          </w:divBdr>
        </w:div>
        <w:div w:id="903755544">
          <w:marLeft w:val="0"/>
          <w:marRight w:val="0"/>
          <w:marTop w:val="0"/>
          <w:marBottom w:val="0"/>
          <w:divBdr>
            <w:top w:val="none" w:sz="0" w:space="0" w:color="auto"/>
            <w:left w:val="none" w:sz="0" w:space="0" w:color="auto"/>
            <w:bottom w:val="none" w:sz="0" w:space="0" w:color="auto"/>
            <w:right w:val="none" w:sz="0" w:space="0" w:color="auto"/>
          </w:divBdr>
        </w:div>
        <w:div w:id="984354039">
          <w:marLeft w:val="0"/>
          <w:marRight w:val="0"/>
          <w:marTop w:val="0"/>
          <w:marBottom w:val="0"/>
          <w:divBdr>
            <w:top w:val="none" w:sz="0" w:space="0" w:color="auto"/>
            <w:left w:val="none" w:sz="0" w:space="0" w:color="auto"/>
            <w:bottom w:val="none" w:sz="0" w:space="0" w:color="auto"/>
            <w:right w:val="none" w:sz="0" w:space="0" w:color="auto"/>
          </w:divBdr>
        </w:div>
        <w:div w:id="1147235922">
          <w:marLeft w:val="0"/>
          <w:marRight w:val="0"/>
          <w:marTop w:val="0"/>
          <w:marBottom w:val="0"/>
          <w:divBdr>
            <w:top w:val="none" w:sz="0" w:space="0" w:color="auto"/>
            <w:left w:val="none" w:sz="0" w:space="0" w:color="auto"/>
            <w:bottom w:val="none" w:sz="0" w:space="0" w:color="auto"/>
            <w:right w:val="none" w:sz="0" w:space="0" w:color="auto"/>
          </w:divBdr>
        </w:div>
        <w:div w:id="1230920361">
          <w:marLeft w:val="0"/>
          <w:marRight w:val="0"/>
          <w:marTop w:val="0"/>
          <w:marBottom w:val="0"/>
          <w:divBdr>
            <w:top w:val="none" w:sz="0" w:space="0" w:color="auto"/>
            <w:left w:val="none" w:sz="0" w:space="0" w:color="auto"/>
            <w:bottom w:val="none" w:sz="0" w:space="0" w:color="auto"/>
            <w:right w:val="none" w:sz="0" w:space="0" w:color="auto"/>
          </w:divBdr>
        </w:div>
        <w:div w:id="1304195754">
          <w:marLeft w:val="0"/>
          <w:marRight w:val="0"/>
          <w:marTop w:val="0"/>
          <w:marBottom w:val="0"/>
          <w:divBdr>
            <w:top w:val="none" w:sz="0" w:space="0" w:color="auto"/>
            <w:left w:val="none" w:sz="0" w:space="0" w:color="auto"/>
            <w:bottom w:val="none" w:sz="0" w:space="0" w:color="auto"/>
            <w:right w:val="none" w:sz="0" w:space="0" w:color="auto"/>
          </w:divBdr>
        </w:div>
        <w:div w:id="1340891829">
          <w:marLeft w:val="0"/>
          <w:marRight w:val="0"/>
          <w:marTop w:val="0"/>
          <w:marBottom w:val="0"/>
          <w:divBdr>
            <w:top w:val="none" w:sz="0" w:space="0" w:color="auto"/>
            <w:left w:val="none" w:sz="0" w:space="0" w:color="auto"/>
            <w:bottom w:val="none" w:sz="0" w:space="0" w:color="auto"/>
            <w:right w:val="none" w:sz="0" w:space="0" w:color="auto"/>
          </w:divBdr>
        </w:div>
        <w:div w:id="1501693665">
          <w:marLeft w:val="0"/>
          <w:marRight w:val="0"/>
          <w:marTop w:val="0"/>
          <w:marBottom w:val="0"/>
          <w:divBdr>
            <w:top w:val="none" w:sz="0" w:space="0" w:color="auto"/>
            <w:left w:val="none" w:sz="0" w:space="0" w:color="auto"/>
            <w:bottom w:val="none" w:sz="0" w:space="0" w:color="auto"/>
            <w:right w:val="none" w:sz="0" w:space="0" w:color="auto"/>
          </w:divBdr>
        </w:div>
        <w:div w:id="1609506183">
          <w:marLeft w:val="0"/>
          <w:marRight w:val="0"/>
          <w:marTop w:val="0"/>
          <w:marBottom w:val="0"/>
          <w:divBdr>
            <w:top w:val="none" w:sz="0" w:space="0" w:color="auto"/>
            <w:left w:val="none" w:sz="0" w:space="0" w:color="auto"/>
            <w:bottom w:val="none" w:sz="0" w:space="0" w:color="auto"/>
            <w:right w:val="none" w:sz="0" w:space="0" w:color="auto"/>
          </w:divBdr>
        </w:div>
        <w:div w:id="1614481207">
          <w:marLeft w:val="0"/>
          <w:marRight w:val="0"/>
          <w:marTop w:val="0"/>
          <w:marBottom w:val="0"/>
          <w:divBdr>
            <w:top w:val="none" w:sz="0" w:space="0" w:color="auto"/>
            <w:left w:val="none" w:sz="0" w:space="0" w:color="auto"/>
            <w:bottom w:val="none" w:sz="0" w:space="0" w:color="auto"/>
            <w:right w:val="none" w:sz="0" w:space="0" w:color="auto"/>
          </w:divBdr>
        </w:div>
        <w:div w:id="1640455960">
          <w:marLeft w:val="0"/>
          <w:marRight w:val="0"/>
          <w:marTop w:val="0"/>
          <w:marBottom w:val="0"/>
          <w:divBdr>
            <w:top w:val="none" w:sz="0" w:space="0" w:color="auto"/>
            <w:left w:val="none" w:sz="0" w:space="0" w:color="auto"/>
            <w:bottom w:val="none" w:sz="0" w:space="0" w:color="auto"/>
            <w:right w:val="none" w:sz="0" w:space="0" w:color="auto"/>
          </w:divBdr>
        </w:div>
        <w:div w:id="1894150166">
          <w:marLeft w:val="0"/>
          <w:marRight w:val="0"/>
          <w:marTop w:val="0"/>
          <w:marBottom w:val="0"/>
          <w:divBdr>
            <w:top w:val="none" w:sz="0" w:space="0" w:color="auto"/>
            <w:left w:val="none" w:sz="0" w:space="0" w:color="auto"/>
            <w:bottom w:val="none" w:sz="0" w:space="0" w:color="auto"/>
            <w:right w:val="none" w:sz="0" w:space="0" w:color="auto"/>
          </w:divBdr>
        </w:div>
        <w:div w:id="1969122668">
          <w:marLeft w:val="0"/>
          <w:marRight w:val="0"/>
          <w:marTop w:val="0"/>
          <w:marBottom w:val="0"/>
          <w:divBdr>
            <w:top w:val="none" w:sz="0" w:space="0" w:color="auto"/>
            <w:left w:val="none" w:sz="0" w:space="0" w:color="auto"/>
            <w:bottom w:val="none" w:sz="0" w:space="0" w:color="auto"/>
            <w:right w:val="none" w:sz="0" w:space="0" w:color="auto"/>
          </w:divBdr>
        </w:div>
        <w:div w:id="1978871250">
          <w:marLeft w:val="0"/>
          <w:marRight w:val="0"/>
          <w:marTop w:val="0"/>
          <w:marBottom w:val="0"/>
          <w:divBdr>
            <w:top w:val="none" w:sz="0" w:space="0" w:color="auto"/>
            <w:left w:val="none" w:sz="0" w:space="0" w:color="auto"/>
            <w:bottom w:val="none" w:sz="0" w:space="0" w:color="auto"/>
            <w:right w:val="none" w:sz="0" w:space="0" w:color="auto"/>
          </w:divBdr>
        </w:div>
        <w:div w:id="1988362554">
          <w:marLeft w:val="0"/>
          <w:marRight w:val="0"/>
          <w:marTop w:val="0"/>
          <w:marBottom w:val="0"/>
          <w:divBdr>
            <w:top w:val="none" w:sz="0" w:space="0" w:color="auto"/>
            <w:left w:val="none" w:sz="0" w:space="0" w:color="auto"/>
            <w:bottom w:val="none" w:sz="0" w:space="0" w:color="auto"/>
            <w:right w:val="none" w:sz="0" w:space="0" w:color="auto"/>
          </w:divBdr>
        </w:div>
        <w:div w:id="1996908755">
          <w:marLeft w:val="0"/>
          <w:marRight w:val="0"/>
          <w:marTop w:val="0"/>
          <w:marBottom w:val="0"/>
          <w:divBdr>
            <w:top w:val="none" w:sz="0" w:space="0" w:color="auto"/>
            <w:left w:val="none" w:sz="0" w:space="0" w:color="auto"/>
            <w:bottom w:val="none" w:sz="0" w:space="0" w:color="auto"/>
            <w:right w:val="none" w:sz="0" w:space="0" w:color="auto"/>
          </w:divBdr>
        </w:div>
        <w:div w:id="2012947510">
          <w:marLeft w:val="0"/>
          <w:marRight w:val="0"/>
          <w:marTop w:val="0"/>
          <w:marBottom w:val="0"/>
          <w:divBdr>
            <w:top w:val="none" w:sz="0" w:space="0" w:color="auto"/>
            <w:left w:val="none" w:sz="0" w:space="0" w:color="auto"/>
            <w:bottom w:val="none" w:sz="0" w:space="0" w:color="auto"/>
            <w:right w:val="none" w:sz="0" w:space="0" w:color="auto"/>
          </w:divBdr>
        </w:div>
      </w:divsChild>
    </w:div>
    <w:div w:id="790243983">
      <w:bodyDiv w:val="1"/>
      <w:marLeft w:val="0"/>
      <w:marRight w:val="0"/>
      <w:marTop w:val="0"/>
      <w:marBottom w:val="0"/>
      <w:divBdr>
        <w:top w:val="none" w:sz="0" w:space="0" w:color="auto"/>
        <w:left w:val="none" w:sz="0" w:space="0" w:color="auto"/>
        <w:bottom w:val="none" w:sz="0" w:space="0" w:color="auto"/>
        <w:right w:val="none" w:sz="0" w:space="0" w:color="auto"/>
      </w:divBdr>
      <w:divsChild>
        <w:div w:id="11733203">
          <w:marLeft w:val="0"/>
          <w:marRight w:val="0"/>
          <w:marTop w:val="0"/>
          <w:marBottom w:val="0"/>
          <w:divBdr>
            <w:top w:val="none" w:sz="0" w:space="0" w:color="auto"/>
            <w:left w:val="none" w:sz="0" w:space="0" w:color="auto"/>
            <w:bottom w:val="none" w:sz="0" w:space="0" w:color="auto"/>
            <w:right w:val="none" w:sz="0" w:space="0" w:color="auto"/>
          </w:divBdr>
          <w:divsChild>
            <w:div w:id="1594902002">
              <w:marLeft w:val="0"/>
              <w:marRight w:val="0"/>
              <w:marTop w:val="0"/>
              <w:marBottom w:val="0"/>
              <w:divBdr>
                <w:top w:val="none" w:sz="0" w:space="0" w:color="auto"/>
                <w:left w:val="none" w:sz="0" w:space="0" w:color="auto"/>
                <w:bottom w:val="none" w:sz="0" w:space="0" w:color="auto"/>
                <w:right w:val="none" w:sz="0" w:space="0" w:color="auto"/>
              </w:divBdr>
            </w:div>
          </w:divsChild>
        </w:div>
        <w:div w:id="481195359">
          <w:marLeft w:val="0"/>
          <w:marRight w:val="0"/>
          <w:marTop w:val="0"/>
          <w:marBottom w:val="0"/>
          <w:divBdr>
            <w:top w:val="none" w:sz="0" w:space="0" w:color="auto"/>
            <w:left w:val="none" w:sz="0" w:space="0" w:color="auto"/>
            <w:bottom w:val="none" w:sz="0" w:space="0" w:color="auto"/>
            <w:right w:val="none" w:sz="0" w:space="0" w:color="auto"/>
          </w:divBdr>
          <w:divsChild>
            <w:div w:id="160396961">
              <w:marLeft w:val="0"/>
              <w:marRight w:val="0"/>
              <w:marTop w:val="0"/>
              <w:marBottom w:val="0"/>
              <w:divBdr>
                <w:top w:val="none" w:sz="0" w:space="0" w:color="auto"/>
                <w:left w:val="none" w:sz="0" w:space="0" w:color="auto"/>
                <w:bottom w:val="none" w:sz="0" w:space="0" w:color="auto"/>
                <w:right w:val="none" w:sz="0" w:space="0" w:color="auto"/>
              </w:divBdr>
            </w:div>
          </w:divsChild>
        </w:div>
        <w:div w:id="923563838">
          <w:marLeft w:val="0"/>
          <w:marRight w:val="0"/>
          <w:marTop w:val="0"/>
          <w:marBottom w:val="0"/>
          <w:divBdr>
            <w:top w:val="none" w:sz="0" w:space="0" w:color="auto"/>
            <w:left w:val="none" w:sz="0" w:space="0" w:color="auto"/>
            <w:bottom w:val="none" w:sz="0" w:space="0" w:color="auto"/>
            <w:right w:val="none" w:sz="0" w:space="0" w:color="auto"/>
          </w:divBdr>
          <w:divsChild>
            <w:div w:id="1477259532">
              <w:marLeft w:val="0"/>
              <w:marRight w:val="0"/>
              <w:marTop w:val="0"/>
              <w:marBottom w:val="0"/>
              <w:divBdr>
                <w:top w:val="none" w:sz="0" w:space="0" w:color="auto"/>
                <w:left w:val="none" w:sz="0" w:space="0" w:color="auto"/>
                <w:bottom w:val="none" w:sz="0" w:space="0" w:color="auto"/>
                <w:right w:val="none" w:sz="0" w:space="0" w:color="auto"/>
              </w:divBdr>
            </w:div>
          </w:divsChild>
        </w:div>
        <w:div w:id="1902860109">
          <w:marLeft w:val="0"/>
          <w:marRight w:val="0"/>
          <w:marTop w:val="0"/>
          <w:marBottom w:val="0"/>
          <w:divBdr>
            <w:top w:val="none" w:sz="0" w:space="0" w:color="auto"/>
            <w:left w:val="none" w:sz="0" w:space="0" w:color="auto"/>
            <w:bottom w:val="none" w:sz="0" w:space="0" w:color="auto"/>
            <w:right w:val="none" w:sz="0" w:space="0" w:color="auto"/>
          </w:divBdr>
          <w:divsChild>
            <w:div w:id="173069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96627">
      <w:bodyDiv w:val="1"/>
      <w:marLeft w:val="0"/>
      <w:marRight w:val="0"/>
      <w:marTop w:val="0"/>
      <w:marBottom w:val="0"/>
      <w:divBdr>
        <w:top w:val="none" w:sz="0" w:space="0" w:color="auto"/>
        <w:left w:val="none" w:sz="0" w:space="0" w:color="auto"/>
        <w:bottom w:val="none" w:sz="0" w:space="0" w:color="auto"/>
        <w:right w:val="none" w:sz="0" w:space="0" w:color="auto"/>
      </w:divBdr>
      <w:divsChild>
        <w:div w:id="271133176">
          <w:marLeft w:val="0"/>
          <w:marRight w:val="0"/>
          <w:marTop w:val="0"/>
          <w:marBottom w:val="0"/>
          <w:divBdr>
            <w:top w:val="none" w:sz="0" w:space="0" w:color="auto"/>
            <w:left w:val="none" w:sz="0" w:space="0" w:color="auto"/>
            <w:bottom w:val="none" w:sz="0" w:space="0" w:color="auto"/>
            <w:right w:val="none" w:sz="0" w:space="0" w:color="auto"/>
          </w:divBdr>
        </w:div>
        <w:div w:id="851533074">
          <w:marLeft w:val="0"/>
          <w:marRight w:val="0"/>
          <w:marTop w:val="0"/>
          <w:marBottom w:val="0"/>
          <w:divBdr>
            <w:top w:val="none" w:sz="0" w:space="0" w:color="auto"/>
            <w:left w:val="none" w:sz="0" w:space="0" w:color="auto"/>
            <w:bottom w:val="none" w:sz="0" w:space="0" w:color="auto"/>
            <w:right w:val="none" w:sz="0" w:space="0" w:color="auto"/>
          </w:divBdr>
        </w:div>
      </w:divsChild>
    </w:div>
    <w:div w:id="831994124">
      <w:bodyDiv w:val="1"/>
      <w:marLeft w:val="0"/>
      <w:marRight w:val="0"/>
      <w:marTop w:val="0"/>
      <w:marBottom w:val="0"/>
      <w:divBdr>
        <w:top w:val="none" w:sz="0" w:space="0" w:color="auto"/>
        <w:left w:val="none" w:sz="0" w:space="0" w:color="auto"/>
        <w:bottom w:val="none" w:sz="0" w:space="0" w:color="auto"/>
        <w:right w:val="none" w:sz="0" w:space="0" w:color="auto"/>
      </w:divBdr>
    </w:div>
    <w:div w:id="836381346">
      <w:bodyDiv w:val="1"/>
      <w:marLeft w:val="0"/>
      <w:marRight w:val="0"/>
      <w:marTop w:val="0"/>
      <w:marBottom w:val="0"/>
      <w:divBdr>
        <w:top w:val="none" w:sz="0" w:space="0" w:color="auto"/>
        <w:left w:val="none" w:sz="0" w:space="0" w:color="auto"/>
        <w:bottom w:val="none" w:sz="0" w:space="0" w:color="auto"/>
        <w:right w:val="none" w:sz="0" w:space="0" w:color="auto"/>
      </w:divBdr>
    </w:div>
    <w:div w:id="851846434">
      <w:bodyDiv w:val="1"/>
      <w:marLeft w:val="0"/>
      <w:marRight w:val="0"/>
      <w:marTop w:val="0"/>
      <w:marBottom w:val="0"/>
      <w:divBdr>
        <w:top w:val="none" w:sz="0" w:space="0" w:color="auto"/>
        <w:left w:val="none" w:sz="0" w:space="0" w:color="auto"/>
        <w:bottom w:val="none" w:sz="0" w:space="0" w:color="auto"/>
        <w:right w:val="none" w:sz="0" w:space="0" w:color="auto"/>
      </w:divBdr>
    </w:div>
    <w:div w:id="879365069">
      <w:bodyDiv w:val="1"/>
      <w:marLeft w:val="0"/>
      <w:marRight w:val="0"/>
      <w:marTop w:val="0"/>
      <w:marBottom w:val="0"/>
      <w:divBdr>
        <w:top w:val="none" w:sz="0" w:space="0" w:color="auto"/>
        <w:left w:val="none" w:sz="0" w:space="0" w:color="auto"/>
        <w:bottom w:val="none" w:sz="0" w:space="0" w:color="auto"/>
        <w:right w:val="none" w:sz="0" w:space="0" w:color="auto"/>
      </w:divBdr>
    </w:div>
    <w:div w:id="879515663">
      <w:bodyDiv w:val="1"/>
      <w:marLeft w:val="0"/>
      <w:marRight w:val="0"/>
      <w:marTop w:val="0"/>
      <w:marBottom w:val="0"/>
      <w:divBdr>
        <w:top w:val="none" w:sz="0" w:space="0" w:color="auto"/>
        <w:left w:val="none" w:sz="0" w:space="0" w:color="auto"/>
        <w:bottom w:val="none" w:sz="0" w:space="0" w:color="auto"/>
        <w:right w:val="none" w:sz="0" w:space="0" w:color="auto"/>
      </w:divBdr>
      <w:divsChild>
        <w:div w:id="1522359948">
          <w:marLeft w:val="0"/>
          <w:marRight w:val="0"/>
          <w:marTop w:val="0"/>
          <w:marBottom w:val="0"/>
          <w:divBdr>
            <w:top w:val="none" w:sz="0" w:space="0" w:color="auto"/>
            <w:left w:val="none" w:sz="0" w:space="0" w:color="auto"/>
            <w:bottom w:val="none" w:sz="0" w:space="0" w:color="auto"/>
            <w:right w:val="none" w:sz="0" w:space="0" w:color="auto"/>
          </w:divBdr>
        </w:div>
      </w:divsChild>
    </w:div>
    <w:div w:id="891619255">
      <w:bodyDiv w:val="1"/>
      <w:marLeft w:val="0"/>
      <w:marRight w:val="0"/>
      <w:marTop w:val="0"/>
      <w:marBottom w:val="0"/>
      <w:divBdr>
        <w:top w:val="none" w:sz="0" w:space="0" w:color="auto"/>
        <w:left w:val="none" w:sz="0" w:space="0" w:color="auto"/>
        <w:bottom w:val="none" w:sz="0" w:space="0" w:color="auto"/>
        <w:right w:val="none" w:sz="0" w:space="0" w:color="auto"/>
      </w:divBdr>
    </w:div>
    <w:div w:id="920915788">
      <w:bodyDiv w:val="1"/>
      <w:marLeft w:val="0"/>
      <w:marRight w:val="0"/>
      <w:marTop w:val="0"/>
      <w:marBottom w:val="0"/>
      <w:divBdr>
        <w:top w:val="none" w:sz="0" w:space="0" w:color="auto"/>
        <w:left w:val="none" w:sz="0" w:space="0" w:color="auto"/>
        <w:bottom w:val="none" w:sz="0" w:space="0" w:color="auto"/>
        <w:right w:val="none" w:sz="0" w:space="0" w:color="auto"/>
      </w:divBdr>
    </w:div>
    <w:div w:id="926691639">
      <w:bodyDiv w:val="1"/>
      <w:marLeft w:val="0"/>
      <w:marRight w:val="0"/>
      <w:marTop w:val="0"/>
      <w:marBottom w:val="0"/>
      <w:divBdr>
        <w:top w:val="none" w:sz="0" w:space="0" w:color="auto"/>
        <w:left w:val="none" w:sz="0" w:space="0" w:color="auto"/>
        <w:bottom w:val="none" w:sz="0" w:space="0" w:color="auto"/>
        <w:right w:val="none" w:sz="0" w:space="0" w:color="auto"/>
      </w:divBdr>
    </w:div>
    <w:div w:id="933320726">
      <w:bodyDiv w:val="1"/>
      <w:marLeft w:val="0"/>
      <w:marRight w:val="0"/>
      <w:marTop w:val="0"/>
      <w:marBottom w:val="0"/>
      <w:divBdr>
        <w:top w:val="none" w:sz="0" w:space="0" w:color="auto"/>
        <w:left w:val="none" w:sz="0" w:space="0" w:color="auto"/>
        <w:bottom w:val="none" w:sz="0" w:space="0" w:color="auto"/>
        <w:right w:val="none" w:sz="0" w:space="0" w:color="auto"/>
      </w:divBdr>
    </w:div>
    <w:div w:id="963970527">
      <w:bodyDiv w:val="1"/>
      <w:marLeft w:val="0"/>
      <w:marRight w:val="0"/>
      <w:marTop w:val="0"/>
      <w:marBottom w:val="0"/>
      <w:divBdr>
        <w:top w:val="none" w:sz="0" w:space="0" w:color="auto"/>
        <w:left w:val="none" w:sz="0" w:space="0" w:color="auto"/>
        <w:bottom w:val="none" w:sz="0" w:space="0" w:color="auto"/>
        <w:right w:val="none" w:sz="0" w:space="0" w:color="auto"/>
      </w:divBdr>
    </w:div>
    <w:div w:id="964580602">
      <w:bodyDiv w:val="1"/>
      <w:marLeft w:val="0"/>
      <w:marRight w:val="0"/>
      <w:marTop w:val="0"/>
      <w:marBottom w:val="0"/>
      <w:divBdr>
        <w:top w:val="none" w:sz="0" w:space="0" w:color="auto"/>
        <w:left w:val="none" w:sz="0" w:space="0" w:color="auto"/>
        <w:bottom w:val="none" w:sz="0" w:space="0" w:color="auto"/>
        <w:right w:val="none" w:sz="0" w:space="0" w:color="auto"/>
      </w:divBdr>
      <w:divsChild>
        <w:div w:id="978539411">
          <w:marLeft w:val="0"/>
          <w:marRight w:val="0"/>
          <w:marTop w:val="0"/>
          <w:marBottom w:val="0"/>
          <w:divBdr>
            <w:top w:val="none" w:sz="0" w:space="0" w:color="auto"/>
            <w:left w:val="none" w:sz="0" w:space="0" w:color="auto"/>
            <w:bottom w:val="none" w:sz="0" w:space="0" w:color="auto"/>
            <w:right w:val="none" w:sz="0" w:space="0" w:color="auto"/>
          </w:divBdr>
        </w:div>
        <w:div w:id="1159809791">
          <w:marLeft w:val="0"/>
          <w:marRight w:val="0"/>
          <w:marTop w:val="0"/>
          <w:marBottom w:val="0"/>
          <w:divBdr>
            <w:top w:val="none" w:sz="0" w:space="0" w:color="auto"/>
            <w:left w:val="none" w:sz="0" w:space="0" w:color="auto"/>
            <w:bottom w:val="none" w:sz="0" w:space="0" w:color="auto"/>
            <w:right w:val="none" w:sz="0" w:space="0" w:color="auto"/>
          </w:divBdr>
        </w:div>
        <w:div w:id="1541669163">
          <w:marLeft w:val="0"/>
          <w:marRight w:val="0"/>
          <w:marTop w:val="0"/>
          <w:marBottom w:val="0"/>
          <w:divBdr>
            <w:top w:val="none" w:sz="0" w:space="0" w:color="auto"/>
            <w:left w:val="none" w:sz="0" w:space="0" w:color="auto"/>
            <w:bottom w:val="none" w:sz="0" w:space="0" w:color="auto"/>
            <w:right w:val="none" w:sz="0" w:space="0" w:color="auto"/>
          </w:divBdr>
        </w:div>
      </w:divsChild>
    </w:div>
    <w:div w:id="988677016">
      <w:bodyDiv w:val="1"/>
      <w:marLeft w:val="0"/>
      <w:marRight w:val="0"/>
      <w:marTop w:val="0"/>
      <w:marBottom w:val="0"/>
      <w:divBdr>
        <w:top w:val="none" w:sz="0" w:space="0" w:color="auto"/>
        <w:left w:val="none" w:sz="0" w:space="0" w:color="auto"/>
        <w:bottom w:val="none" w:sz="0" w:space="0" w:color="auto"/>
        <w:right w:val="none" w:sz="0" w:space="0" w:color="auto"/>
      </w:divBdr>
      <w:divsChild>
        <w:div w:id="269165359">
          <w:marLeft w:val="0"/>
          <w:marRight w:val="0"/>
          <w:marTop w:val="0"/>
          <w:marBottom w:val="0"/>
          <w:divBdr>
            <w:top w:val="none" w:sz="0" w:space="0" w:color="auto"/>
            <w:left w:val="none" w:sz="0" w:space="0" w:color="auto"/>
            <w:bottom w:val="none" w:sz="0" w:space="0" w:color="auto"/>
            <w:right w:val="none" w:sz="0" w:space="0" w:color="auto"/>
          </w:divBdr>
        </w:div>
        <w:div w:id="629095549">
          <w:marLeft w:val="0"/>
          <w:marRight w:val="0"/>
          <w:marTop w:val="0"/>
          <w:marBottom w:val="0"/>
          <w:divBdr>
            <w:top w:val="none" w:sz="0" w:space="0" w:color="auto"/>
            <w:left w:val="none" w:sz="0" w:space="0" w:color="auto"/>
            <w:bottom w:val="none" w:sz="0" w:space="0" w:color="auto"/>
            <w:right w:val="none" w:sz="0" w:space="0" w:color="auto"/>
          </w:divBdr>
        </w:div>
        <w:div w:id="715198283">
          <w:marLeft w:val="0"/>
          <w:marRight w:val="0"/>
          <w:marTop w:val="0"/>
          <w:marBottom w:val="0"/>
          <w:divBdr>
            <w:top w:val="none" w:sz="0" w:space="0" w:color="auto"/>
            <w:left w:val="none" w:sz="0" w:space="0" w:color="auto"/>
            <w:bottom w:val="none" w:sz="0" w:space="0" w:color="auto"/>
            <w:right w:val="none" w:sz="0" w:space="0" w:color="auto"/>
          </w:divBdr>
        </w:div>
        <w:div w:id="907767001">
          <w:marLeft w:val="0"/>
          <w:marRight w:val="0"/>
          <w:marTop w:val="0"/>
          <w:marBottom w:val="0"/>
          <w:divBdr>
            <w:top w:val="none" w:sz="0" w:space="0" w:color="auto"/>
            <w:left w:val="none" w:sz="0" w:space="0" w:color="auto"/>
            <w:bottom w:val="none" w:sz="0" w:space="0" w:color="auto"/>
            <w:right w:val="none" w:sz="0" w:space="0" w:color="auto"/>
          </w:divBdr>
        </w:div>
        <w:div w:id="1636181511">
          <w:marLeft w:val="0"/>
          <w:marRight w:val="0"/>
          <w:marTop w:val="0"/>
          <w:marBottom w:val="0"/>
          <w:divBdr>
            <w:top w:val="none" w:sz="0" w:space="0" w:color="auto"/>
            <w:left w:val="none" w:sz="0" w:space="0" w:color="auto"/>
            <w:bottom w:val="none" w:sz="0" w:space="0" w:color="auto"/>
            <w:right w:val="none" w:sz="0" w:space="0" w:color="auto"/>
          </w:divBdr>
        </w:div>
        <w:div w:id="1681200576">
          <w:marLeft w:val="0"/>
          <w:marRight w:val="0"/>
          <w:marTop w:val="0"/>
          <w:marBottom w:val="0"/>
          <w:divBdr>
            <w:top w:val="none" w:sz="0" w:space="0" w:color="auto"/>
            <w:left w:val="none" w:sz="0" w:space="0" w:color="auto"/>
            <w:bottom w:val="none" w:sz="0" w:space="0" w:color="auto"/>
            <w:right w:val="none" w:sz="0" w:space="0" w:color="auto"/>
          </w:divBdr>
        </w:div>
        <w:div w:id="1692487839">
          <w:marLeft w:val="0"/>
          <w:marRight w:val="0"/>
          <w:marTop w:val="0"/>
          <w:marBottom w:val="0"/>
          <w:divBdr>
            <w:top w:val="none" w:sz="0" w:space="0" w:color="auto"/>
            <w:left w:val="none" w:sz="0" w:space="0" w:color="auto"/>
            <w:bottom w:val="none" w:sz="0" w:space="0" w:color="auto"/>
            <w:right w:val="none" w:sz="0" w:space="0" w:color="auto"/>
          </w:divBdr>
        </w:div>
        <w:div w:id="1718358632">
          <w:marLeft w:val="0"/>
          <w:marRight w:val="0"/>
          <w:marTop w:val="0"/>
          <w:marBottom w:val="0"/>
          <w:divBdr>
            <w:top w:val="none" w:sz="0" w:space="0" w:color="auto"/>
            <w:left w:val="none" w:sz="0" w:space="0" w:color="auto"/>
            <w:bottom w:val="none" w:sz="0" w:space="0" w:color="auto"/>
            <w:right w:val="none" w:sz="0" w:space="0" w:color="auto"/>
          </w:divBdr>
        </w:div>
        <w:div w:id="1836261631">
          <w:marLeft w:val="0"/>
          <w:marRight w:val="0"/>
          <w:marTop w:val="0"/>
          <w:marBottom w:val="0"/>
          <w:divBdr>
            <w:top w:val="none" w:sz="0" w:space="0" w:color="auto"/>
            <w:left w:val="none" w:sz="0" w:space="0" w:color="auto"/>
            <w:bottom w:val="none" w:sz="0" w:space="0" w:color="auto"/>
            <w:right w:val="none" w:sz="0" w:space="0" w:color="auto"/>
          </w:divBdr>
        </w:div>
        <w:div w:id="1920094827">
          <w:marLeft w:val="0"/>
          <w:marRight w:val="0"/>
          <w:marTop w:val="0"/>
          <w:marBottom w:val="0"/>
          <w:divBdr>
            <w:top w:val="none" w:sz="0" w:space="0" w:color="auto"/>
            <w:left w:val="none" w:sz="0" w:space="0" w:color="auto"/>
            <w:bottom w:val="none" w:sz="0" w:space="0" w:color="auto"/>
            <w:right w:val="none" w:sz="0" w:space="0" w:color="auto"/>
          </w:divBdr>
        </w:div>
        <w:div w:id="1932736790">
          <w:marLeft w:val="0"/>
          <w:marRight w:val="0"/>
          <w:marTop w:val="0"/>
          <w:marBottom w:val="0"/>
          <w:divBdr>
            <w:top w:val="none" w:sz="0" w:space="0" w:color="auto"/>
            <w:left w:val="none" w:sz="0" w:space="0" w:color="auto"/>
            <w:bottom w:val="none" w:sz="0" w:space="0" w:color="auto"/>
            <w:right w:val="none" w:sz="0" w:space="0" w:color="auto"/>
          </w:divBdr>
        </w:div>
        <w:div w:id="2022317579">
          <w:marLeft w:val="0"/>
          <w:marRight w:val="0"/>
          <w:marTop w:val="0"/>
          <w:marBottom w:val="0"/>
          <w:divBdr>
            <w:top w:val="none" w:sz="0" w:space="0" w:color="auto"/>
            <w:left w:val="none" w:sz="0" w:space="0" w:color="auto"/>
            <w:bottom w:val="none" w:sz="0" w:space="0" w:color="auto"/>
            <w:right w:val="none" w:sz="0" w:space="0" w:color="auto"/>
          </w:divBdr>
        </w:div>
        <w:div w:id="2137018873">
          <w:marLeft w:val="0"/>
          <w:marRight w:val="0"/>
          <w:marTop w:val="0"/>
          <w:marBottom w:val="0"/>
          <w:divBdr>
            <w:top w:val="none" w:sz="0" w:space="0" w:color="auto"/>
            <w:left w:val="none" w:sz="0" w:space="0" w:color="auto"/>
            <w:bottom w:val="none" w:sz="0" w:space="0" w:color="auto"/>
            <w:right w:val="none" w:sz="0" w:space="0" w:color="auto"/>
          </w:divBdr>
        </w:div>
      </w:divsChild>
    </w:div>
    <w:div w:id="1012219056">
      <w:bodyDiv w:val="1"/>
      <w:marLeft w:val="0"/>
      <w:marRight w:val="0"/>
      <w:marTop w:val="0"/>
      <w:marBottom w:val="0"/>
      <w:divBdr>
        <w:top w:val="none" w:sz="0" w:space="0" w:color="auto"/>
        <w:left w:val="none" w:sz="0" w:space="0" w:color="auto"/>
        <w:bottom w:val="none" w:sz="0" w:space="0" w:color="auto"/>
        <w:right w:val="none" w:sz="0" w:space="0" w:color="auto"/>
      </w:divBdr>
    </w:div>
    <w:div w:id="1019041227">
      <w:bodyDiv w:val="1"/>
      <w:marLeft w:val="0"/>
      <w:marRight w:val="0"/>
      <w:marTop w:val="0"/>
      <w:marBottom w:val="0"/>
      <w:divBdr>
        <w:top w:val="none" w:sz="0" w:space="0" w:color="auto"/>
        <w:left w:val="none" w:sz="0" w:space="0" w:color="auto"/>
        <w:bottom w:val="none" w:sz="0" w:space="0" w:color="auto"/>
        <w:right w:val="none" w:sz="0" w:space="0" w:color="auto"/>
      </w:divBdr>
      <w:divsChild>
        <w:div w:id="332270013">
          <w:marLeft w:val="0"/>
          <w:marRight w:val="0"/>
          <w:marTop w:val="0"/>
          <w:marBottom w:val="0"/>
          <w:divBdr>
            <w:top w:val="none" w:sz="0" w:space="0" w:color="auto"/>
            <w:left w:val="none" w:sz="0" w:space="0" w:color="auto"/>
            <w:bottom w:val="none" w:sz="0" w:space="0" w:color="auto"/>
            <w:right w:val="none" w:sz="0" w:space="0" w:color="auto"/>
          </w:divBdr>
        </w:div>
        <w:div w:id="646278176">
          <w:marLeft w:val="0"/>
          <w:marRight w:val="0"/>
          <w:marTop w:val="0"/>
          <w:marBottom w:val="0"/>
          <w:divBdr>
            <w:top w:val="none" w:sz="0" w:space="0" w:color="auto"/>
            <w:left w:val="none" w:sz="0" w:space="0" w:color="auto"/>
            <w:bottom w:val="none" w:sz="0" w:space="0" w:color="auto"/>
            <w:right w:val="none" w:sz="0" w:space="0" w:color="auto"/>
          </w:divBdr>
        </w:div>
        <w:div w:id="672800198">
          <w:marLeft w:val="0"/>
          <w:marRight w:val="0"/>
          <w:marTop w:val="0"/>
          <w:marBottom w:val="0"/>
          <w:divBdr>
            <w:top w:val="none" w:sz="0" w:space="0" w:color="auto"/>
            <w:left w:val="none" w:sz="0" w:space="0" w:color="auto"/>
            <w:bottom w:val="none" w:sz="0" w:space="0" w:color="auto"/>
            <w:right w:val="none" w:sz="0" w:space="0" w:color="auto"/>
          </w:divBdr>
        </w:div>
        <w:div w:id="716515220">
          <w:marLeft w:val="0"/>
          <w:marRight w:val="0"/>
          <w:marTop w:val="0"/>
          <w:marBottom w:val="0"/>
          <w:divBdr>
            <w:top w:val="none" w:sz="0" w:space="0" w:color="auto"/>
            <w:left w:val="none" w:sz="0" w:space="0" w:color="auto"/>
            <w:bottom w:val="none" w:sz="0" w:space="0" w:color="auto"/>
            <w:right w:val="none" w:sz="0" w:space="0" w:color="auto"/>
          </w:divBdr>
        </w:div>
        <w:div w:id="743990859">
          <w:marLeft w:val="0"/>
          <w:marRight w:val="0"/>
          <w:marTop w:val="0"/>
          <w:marBottom w:val="0"/>
          <w:divBdr>
            <w:top w:val="none" w:sz="0" w:space="0" w:color="auto"/>
            <w:left w:val="none" w:sz="0" w:space="0" w:color="auto"/>
            <w:bottom w:val="none" w:sz="0" w:space="0" w:color="auto"/>
            <w:right w:val="none" w:sz="0" w:space="0" w:color="auto"/>
          </w:divBdr>
        </w:div>
        <w:div w:id="1766534802">
          <w:marLeft w:val="0"/>
          <w:marRight w:val="0"/>
          <w:marTop w:val="0"/>
          <w:marBottom w:val="0"/>
          <w:divBdr>
            <w:top w:val="none" w:sz="0" w:space="0" w:color="auto"/>
            <w:left w:val="none" w:sz="0" w:space="0" w:color="auto"/>
            <w:bottom w:val="none" w:sz="0" w:space="0" w:color="auto"/>
            <w:right w:val="none" w:sz="0" w:space="0" w:color="auto"/>
          </w:divBdr>
        </w:div>
        <w:div w:id="1826966217">
          <w:marLeft w:val="0"/>
          <w:marRight w:val="0"/>
          <w:marTop w:val="0"/>
          <w:marBottom w:val="0"/>
          <w:divBdr>
            <w:top w:val="none" w:sz="0" w:space="0" w:color="auto"/>
            <w:left w:val="none" w:sz="0" w:space="0" w:color="auto"/>
            <w:bottom w:val="none" w:sz="0" w:space="0" w:color="auto"/>
            <w:right w:val="none" w:sz="0" w:space="0" w:color="auto"/>
          </w:divBdr>
        </w:div>
        <w:div w:id="2147162451">
          <w:marLeft w:val="0"/>
          <w:marRight w:val="0"/>
          <w:marTop w:val="0"/>
          <w:marBottom w:val="0"/>
          <w:divBdr>
            <w:top w:val="none" w:sz="0" w:space="0" w:color="auto"/>
            <w:left w:val="none" w:sz="0" w:space="0" w:color="auto"/>
            <w:bottom w:val="none" w:sz="0" w:space="0" w:color="auto"/>
            <w:right w:val="none" w:sz="0" w:space="0" w:color="auto"/>
          </w:divBdr>
        </w:div>
      </w:divsChild>
    </w:div>
    <w:div w:id="1023557395">
      <w:bodyDiv w:val="1"/>
      <w:marLeft w:val="0"/>
      <w:marRight w:val="0"/>
      <w:marTop w:val="0"/>
      <w:marBottom w:val="0"/>
      <w:divBdr>
        <w:top w:val="none" w:sz="0" w:space="0" w:color="auto"/>
        <w:left w:val="none" w:sz="0" w:space="0" w:color="auto"/>
        <w:bottom w:val="none" w:sz="0" w:space="0" w:color="auto"/>
        <w:right w:val="none" w:sz="0" w:space="0" w:color="auto"/>
      </w:divBdr>
    </w:div>
    <w:div w:id="1034774779">
      <w:bodyDiv w:val="1"/>
      <w:marLeft w:val="0"/>
      <w:marRight w:val="0"/>
      <w:marTop w:val="0"/>
      <w:marBottom w:val="0"/>
      <w:divBdr>
        <w:top w:val="none" w:sz="0" w:space="0" w:color="auto"/>
        <w:left w:val="none" w:sz="0" w:space="0" w:color="auto"/>
        <w:bottom w:val="none" w:sz="0" w:space="0" w:color="auto"/>
        <w:right w:val="none" w:sz="0" w:space="0" w:color="auto"/>
      </w:divBdr>
    </w:div>
    <w:div w:id="1075205096">
      <w:bodyDiv w:val="1"/>
      <w:marLeft w:val="0"/>
      <w:marRight w:val="0"/>
      <w:marTop w:val="0"/>
      <w:marBottom w:val="0"/>
      <w:divBdr>
        <w:top w:val="none" w:sz="0" w:space="0" w:color="auto"/>
        <w:left w:val="none" w:sz="0" w:space="0" w:color="auto"/>
        <w:bottom w:val="none" w:sz="0" w:space="0" w:color="auto"/>
        <w:right w:val="none" w:sz="0" w:space="0" w:color="auto"/>
      </w:divBdr>
    </w:div>
    <w:div w:id="1100837074">
      <w:bodyDiv w:val="1"/>
      <w:marLeft w:val="0"/>
      <w:marRight w:val="0"/>
      <w:marTop w:val="0"/>
      <w:marBottom w:val="0"/>
      <w:divBdr>
        <w:top w:val="none" w:sz="0" w:space="0" w:color="auto"/>
        <w:left w:val="none" w:sz="0" w:space="0" w:color="auto"/>
        <w:bottom w:val="none" w:sz="0" w:space="0" w:color="auto"/>
        <w:right w:val="none" w:sz="0" w:space="0" w:color="auto"/>
      </w:divBdr>
      <w:divsChild>
        <w:div w:id="8607276">
          <w:marLeft w:val="0"/>
          <w:marRight w:val="0"/>
          <w:marTop w:val="0"/>
          <w:marBottom w:val="0"/>
          <w:divBdr>
            <w:top w:val="none" w:sz="0" w:space="0" w:color="auto"/>
            <w:left w:val="none" w:sz="0" w:space="0" w:color="auto"/>
            <w:bottom w:val="none" w:sz="0" w:space="0" w:color="auto"/>
            <w:right w:val="none" w:sz="0" w:space="0" w:color="auto"/>
          </w:divBdr>
        </w:div>
        <w:div w:id="51394363">
          <w:marLeft w:val="0"/>
          <w:marRight w:val="0"/>
          <w:marTop w:val="0"/>
          <w:marBottom w:val="0"/>
          <w:divBdr>
            <w:top w:val="none" w:sz="0" w:space="0" w:color="auto"/>
            <w:left w:val="none" w:sz="0" w:space="0" w:color="auto"/>
            <w:bottom w:val="none" w:sz="0" w:space="0" w:color="auto"/>
            <w:right w:val="none" w:sz="0" w:space="0" w:color="auto"/>
          </w:divBdr>
        </w:div>
        <w:div w:id="88351555">
          <w:marLeft w:val="0"/>
          <w:marRight w:val="0"/>
          <w:marTop w:val="0"/>
          <w:marBottom w:val="0"/>
          <w:divBdr>
            <w:top w:val="none" w:sz="0" w:space="0" w:color="auto"/>
            <w:left w:val="none" w:sz="0" w:space="0" w:color="auto"/>
            <w:bottom w:val="none" w:sz="0" w:space="0" w:color="auto"/>
            <w:right w:val="none" w:sz="0" w:space="0" w:color="auto"/>
          </w:divBdr>
        </w:div>
        <w:div w:id="159659677">
          <w:marLeft w:val="0"/>
          <w:marRight w:val="0"/>
          <w:marTop w:val="0"/>
          <w:marBottom w:val="0"/>
          <w:divBdr>
            <w:top w:val="none" w:sz="0" w:space="0" w:color="auto"/>
            <w:left w:val="none" w:sz="0" w:space="0" w:color="auto"/>
            <w:bottom w:val="none" w:sz="0" w:space="0" w:color="auto"/>
            <w:right w:val="none" w:sz="0" w:space="0" w:color="auto"/>
          </w:divBdr>
        </w:div>
        <w:div w:id="651373007">
          <w:marLeft w:val="0"/>
          <w:marRight w:val="0"/>
          <w:marTop w:val="0"/>
          <w:marBottom w:val="0"/>
          <w:divBdr>
            <w:top w:val="none" w:sz="0" w:space="0" w:color="auto"/>
            <w:left w:val="none" w:sz="0" w:space="0" w:color="auto"/>
            <w:bottom w:val="none" w:sz="0" w:space="0" w:color="auto"/>
            <w:right w:val="none" w:sz="0" w:space="0" w:color="auto"/>
          </w:divBdr>
        </w:div>
        <w:div w:id="716316243">
          <w:marLeft w:val="0"/>
          <w:marRight w:val="0"/>
          <w:marTop w:val="0"/>
          <w:marBottom w:val="0"/>
          <w:divBdr>
            <w:top w:val="none" w:sz="0" w:space="0" w:color="auto"/>
            <w:left w:val="none" w:sz="0" w:space="0" w:color="auto"/>
            <w:bottom w:val="none" w:sz="0" w:space="0" w:color="auto"/>
            <w:right w:val="none" w:sz="0" w:space="0" w:color="auto"/>
          </w:divBdr>
        </w:div>
        <w:div w:id="1022823815">
          <w:marLeft w:val="0"/>
          <w:marRight w:val="0"/>
          <w:marTop w:val="0"/>
          <w:marBottom w:val="0"/>
          <w:divBdr>
            <w:top w:val="none" w:sz="0" w:space="0" w:color="auto"/>
            <w:left w:val="none" w:sz="0" w:space="0" w:color="auto"/>
            <w:bottom w:val="none" w:sz="0" w:space="0" w:color="auto"/>
            <w:right w:val="none" w:sz="0" w:space="0" w:color="auto"/>
          </w:divBdr>
        </w:div>
        <w:div w:id="1039353672">
          <w:marLeft w:val="0"/>
          <w:marRight w:val="0"/>
          <w:marTop w:val="0"/>
          <w:marBottom w:val="0"/>
          <w:divBdr>
            <w:top w:val="none" w:sz="0" w:space="0" w:color="auto"/>
            <w:left w:val="none" w:sz="0" w:space="0" w:color="auto"/>
            <w:bottom w:val="none" w:sz="0" w:space="0" w:color="auto"/>
            <w:right w:val="none" w:sz="0" w:space="0" w:color="auto"/>
          </w:divBdr>
        </w:div>
        <w:div w:id="1053428032">
          <w:marLeft w:val="0"/>
          <w:marRight w:val="0"/>
          <w:marTop w:val="0"/>
          <w:marBottom w:val="0"/>
          <w:divBdr>
            <w:top w:val="none" w:sz="0" w:space="0" w:color="auto"/>
            <w:left w:val="none" w:sz="0" w:space="0" w:color="auto"/>
            <w:bottom w:val="none" w:sz="0" w:space="0" w:color="auto"/>
            <w:right w:val="none" w:sz="0" w:space="0" w:color="auto"/>
          </w:divBdr>
        </w:div>
        <w:div w:id="1151949386">
          <w:marLeft w:val="0"/>
          <w:marRight w:val="0"/>
          <w:marTop w:val="0"/>
          <w:marBottom w:val="0"/>
          <w:divBdr>
            <w:top w:val="none" w:sz="0" w:space="0" w:color="auto"/>
            <w:left w:val="none" w:sz="0" w:space="0" w:color="auto"/>
            <w:bottom w:val="none" w:sz="0" w:space="0" w:color="auto"/>
            <w:right w:val="none" w:sz="0" w:space="0" w:color="auto"/>
          </w:divBdr>
        </w:div>
        <w:div w:id="1352679231">
          <w:marLeft w:val="0"/>
          <w:marRight w:val="0"/>
          <w:marTop w:val="0"/>
          <w:marBottom w:val="0"/>
          <w:divBdr>
            <w:top w:val="none" w:sz="0" w:space="0" w:color="auto"/>
            <w:left w:val="none" w:sz="0" w:space="0" w:color="auto"/>
            <w:bottom w:val="none" w:sz="0" w:space="0" w:color="auto"/>
            <w:right w:val="none" w:sz="0" w:space="0" w:color="auto"/>
          </w:divBdr>
        </w:div>
        <w:div w:id="1479421490">
          <w:marLeft w:val="0"/>
          <w:marRight w:val="0"/>
          <w:marTop w:val="0"/>
          <w:marBottom w:val="0"/>
          <w:divBdr>
            <w:top w:val="none" w:sz="0" w:space="0" w:color="auto"/>
            <w:left w:val="none" w:sz="0" w:space="0" w:color="auto"/>
            <w:bottom w:val="none" w:sz="0" w:space="0" w:color="auto"/>
            <w:right w:val="none" w:sz="0" w:space="0" w:color="auto"/>
          </w:divBdr>
        </w:div>
        <w:div w:id="1512179360">
          <w:marLeft w:val="0"/>
          <w:marRight w:val="0"/>
          <w:marTop w:val="0"/>
          <w:marBottom w:val="0"/>
          <w:divBdr>
            <w:top w:val="none" w:sz="0" w:space="0" w:color="auto"/>
            <w:left w:val="none" w:sz="0" w:space="0" w:color="auto"/>
            <w:bottom w:val="none" w:sz="0" w:space="0" w:color="auto"/>
            <w:right w:val="none" w:sz="0" w:space="0" w:color="auto"/>
          </w:divBdr>
        </w:div>
        <w:div w:id="1720275471">
          <w:marLeft w:val="0"/>
          <w:marRight w:val="0"/>
          <w:marTop w:val="0"/>
          <w:marBottom w:val="0"/>
          <w:divBdr>
            <w:top w:val="none" w:sz="0" w:space="0" w:color="auto"/>
            <w:left w:val="none" w:sz="0" w:space="0" w:color="auto"/>
            <w:bottom w:val="none" w:sz="0" w:space="0" w:color="auto"/>
            <w:right w:val="none" w:sz="0" w:space="0" w:color="auto"/>
          </w:divBdr>
        </w:div>
        <w:div w:id="1802846518">
          <w:marLeft w:val="0"/>
          <w:marRight w:val="0"/>
          <w:marTop w:val="0"/>
          <w:marBottom w:val="0"/>
          <w:divBdr>
            <w:top w:val="none" w:sz="0" w:space="0" w:color="auto"/>
            <w:left w:val="none" w:sz="0" w:space="0" w:color="auto"/>
            <w:bottom w:val="none" w:sz="0" w:space="0" w:color="auto"/>
            <w:right w:val="none" w:sz="0" w:space="0" w:color="auto"/>
          </w:divBdr>
        </w:div>
        <w:div w:id="1899974650">
          <w:marLeft w:val="0"/>
          <w:marRight w:val="0"/>
          <w:marTop w:val="0"/>
          <w:marBottom w:val="0"/>
          <w:divBdr>
            <w:top w:val="none" w:sz="0" w:space="0" w:color="auto"/>
            <w:left w:val="none" w:sz="0" w:space="0" w:color="auto"/>
            <w:bottom w:val="none" w:sz="0" w:space="0" w:color="auto"/>
            <w:right w:val="none" w:sz="0" w:space="0" w:color="auto"/>
          </w:divBdr>
        </w:div>
        <w:div w:id="2047945664">
          <w:marLeft w:val="0"/>
          <w:marRight w:val="0"/>
          <w:marTop w:val="0"/>
          <w:marBottom w:val="0"/>
          <w:divBdr>
            <w:top w:val="none" w:sz="0" w:space="0" w:color="auto"/>
            <w:left w:val="none" w:sz="0" w:space="0" w:color="auto"/>
            <w:bottom w:val="none" w:sz="0" w:space="0" w:color="auto"/>
            <w:right w:val="none" w:sz="0" w:space="0" w:color="auto"/>
          </w:divBdr>
        </w:div>
        <w:div w:id="2090033543">
          <w:marLeft w:val="0"/>
          <w:marRight w:val="0"/>
          <w:marTop w:val="0"/>
          <w:marBottom w:val="0"/>
          <w:divBdr>
            <w:top w:val="none" w:sz="0" w:space="0" w:color="auto"/>
            <w:left w:val="none" w:sz="0" w:space="0" w:color="auto"/>
            <w:bottom w:val="none" w:sz="0" w:space="0" w:color="auto"/>
            <w:right w:val="none" w:sz="0" w:space="0" w:color="auto"/>
          </w:divBdr>
        </w:div>
      </w:divsChild>
    </w:div>
    <w:div w:id="1110201840">
      <w:bodyDiv w:val="1"/>
      <w:marLeft w:val="0"/>
      <w:marRight w:val="0"/>
      <w:marTop w:val="0"/>
      <w:marBottom w:val="0"/>
      <w:divBdr>
        <w:top w:val="none" w:sz="0" w:space="0" w:color="auto"/>
        <w:left w:val="none" w:sz="0" w:space="0" w:color="auto"/>
        <w:bottom w:val="none" w:sz="0" w:space="0" w:color="auto"/>
        <w:right w:val="none" w:sz="0" w:space="0" w:color="auto"/>
      </w:divBdr>
      <w:divsChild>
        <w:div w:id="1862621692">
          <w:marLeft w:val="0"/>
          <w:marRight w:val="0"/>
          <w:marTop w:val="0"/>
          <w:marBottom w:val="0"/>
          <w:divBdr>
            <w:top w:val="none" w:sz="0" w:space="0" w:color="auto"/>
            <w:left w:val="none" w:sz="0" w:space="0" w:color="auto"/>
            <w:bottom w:val="none" w:sz="0" w:space="0" w:color="auto"/>
            <w:right w:val="none" w:sz="0" w:space="0" w:color="auto"/>
          </w:divBdr>
        </w:div>
      </w:divsChild>
    </w:div>
    <w:div w:id="1124470488">
      <w:bodyDiv w:val="1"/>
      <w:marLeft w:val="0"/>
      <w:marRight w:val="0"/>
      <w:marTop w:val="0"/>
      <w:marBottom w:val="0"/>
      <w:divBdr>
        <w:top w:val="none" w:sz="0" w:space="0" w:color="auto"/>
        <w:left w:val="none" w:sz="0" w:space="0" w:color="auto"/>
        <w:bottom w:val="none" w:sz="0" w:space="0" w:color="auto"/>
        <w:right w:val="none" w:sz="0" w:space="0" w:color="auto"/>
      </w:divBdr>
    </w:div>
    <w:div w:id="1158887661">
      <w:bodyDiv w:val="1"/>
      <w:marLeft w:val="0"/>
      <w:marRight w:val="0"/>
      <w:marTop w:val="0"/>
      <w:marBottom w:val="0"/>
      <w:divBdr>
        <w:top w:val="none" w:sz="0" w:space="0" w:color="auto"/>
        <w:left w:val="none" w:sz="0" w:space="0" w:color="auto"/>
        <w:bottom w:val="none" w:sz="0" w:space="0" w:color="auto"/>
        <w:right w:val="none" w:sz="0" w:space="0" w:color="auto"/>
      </w:divBdr>
      <w:divsChild>
        <w:div w:id="1595279222">
          <w:marLeft w:val="0"/>
          <w:marRight w:val="0"/>
          <w:marTop w:val="0"/>
          <w:marBottom w:val="0"/>
          <w:divBdr>
            <w:top w:val="none" w:sz="0" w:space="0" w:color="auto"/>
            <w:left w:val="none" w:sz="0" w:space="0" w:color="auto"/>
            <w:bottom w:val="none" w:sz="0" w:space="0" w:color="auto"/>
            <w:right w:val="none" w:sz="0" w:space="0" w:color="auto"/>
          </w:divBdr>
        </w:div>
      </w:divsChild>
    </w:div>
    <w:div w:id="1176379637">
      <w:bodyDiv w:val="1"/>
      <w:marLeft w:val="0"/>
      <w:marRight w:val="0"/>
      <w:marTop w:val="0"/>
      <w:marBottom w:val="0"/>
      <w:divBdr>
        <w:top w:val="none" w:sz="0" w:space="0" w:color="auto"/>
        <w:left w:val="none" w:sz="0" w:space="0" w:color="auto"/>
        <w:bottom w:val="none" w:sz="0" w:space="0" w:color="auto"/>
        <w:right w:val="none" w:sz="0" w:space="0" w:color="auto"/>
      </w:divBdr>
      <w:divsChild>
        <w:div w:id="246310860">
          <w:marLeft w:val="0"/>
          <w:marRight w:val="0"/>
          <w:marTop w:val="0"/>
          <w:marBottom w:val="0"/>
          <w:divBdr>
            <w:top w:val="none" w:sz="0" w:space="0" w:color="auto"/>
            <w:left w:val="none" w:sz="0" w:space="0" w:color="auto"/>
            <w:bottom w:val="none" w:sz="0" w:space="0" w:color="auto"/>
            <w:right w:val="none" w:sz="0" w:space="0" w:color="auto"/>
          </w:divBdr>
        </w:div>
        <w:div w:id="261843399">
          <w:marLeft w:val="0"/>
          <w:marRight w:val="0"/>
          <w:marTop w:val="0"/>
          <w:marBottom w:val="0"/>
          <w:divBdr>
            <w:top w:val="none" w:sz="0" w:space="0" w:color="auto"/>
            <w:left w:val="none" w:sz="0" w:space="0" w:color="auto"/>
            <w:bottom w:val="none" w:sz="0" w:space="0" w:color="auto"/>
            <w:right w:val="none" w:sz="0" w:space="0" w:color="auto"/>
          </w:divBdr>
        </w:div>
        <w:div w:id="415438785">
          <w:marLeft w:val="0"/>
          <w:marRight w:val="0"/>
          <w:marTop w:val="0"/>
          <w:marBottom w:val="0"/>
          <w:divBdr>
            <w:top w:val="none" w:sz="0" w:space="0" w:color="auto"/>
            <w:left w:val="none" w:sz="0" w:space="0" w:color="auto"/>
            <w:bottom w:val="none" w:sz="0" w:space="0" w:color="auto"/>
            <w:right w:val="none" w:sz="0" w:space="0" w:color="auto"/>
          </w:divBdr>
        </w:div>
        <w:div w:id="927157958">
          <w:marLeft w:val="0"/>
          <w:marRight w:val="0"/>
          <w:marTop w:val="0"/>
          <w:marBottom w:val="0"/>
          <w:divBdr>
            <w:top w:val="none" w:sz="0" w:space="0" w:color="auto"/>
            <w:left w:val="none" w:sz="0" w:space="0" w:color="auto"/>
            <w:bottom w:val="none" w:sz="0" w:space="0" w:color="auto"/>
            <w:right w:val="none" w:sz="0" w:space="0" w:color="auto"/>
          </w:divBdr>
        </w:div>
        <w:div w:id="1009604594">
          <w:marLeft w:val="0"/>
          <w:marRight w:val="0"/>
          <w:marTop w:val="0"/>
          <w:marBottom w:val="0"/>
          <w:divBdr>
            <w:top w:val="none" w:sz="0" w:space="0" w:color="auto"/>
            <w:left w:val="none" w:sz="0" w:space="0" w:color="auto"/>
            <w:bottom w:val="none" w:sz="0" w:space="0" w:color="auto"/>
            <w:right w:val="none" w:sz="0" w:space="0" w:color="auto"/>
          </w:divBdr>
        </w:div>
      </w:divsChild>
    </w:div>
    <w:div w:id="1179468829">
      <w:bodyDiv w:val="1"/>
      <w:marLeft w:val="0"/>
      <w:marRight w:val="0"/>
      <w:marTop w:val="0"/>
      <w:marBottom w:val="0"/>
      <w:divBdr>
        <w:top w:val="none" w:sz="0" w:space="0" w:color="auto"/>
        <w:left w:val="none" w:sz="0" w:space="0" w:color="auto"/>
        <w:bottom w:val="none" w:sz="0" w:space="0" w:color="auto"/>
        <w:right w:val="none" w:sz="0" w:space="0" w:color="auto"/>
      </w:divBdr>
    </w:div>
    <w:div w:id="1200508973">
      <w:bodyDiv w:val="1"/>
      <w:marLeft w:val="0"/>
      <w:marRight w:val="0"/>
      <w:marTop w:val="0"/>
      <w:marBottom w:val="0"/>
      <w:divBdr>
        <w:top w:val="none" w:sz="0" w:space="0" w:color="auto"/>
        <w:left w:val="none" w:sz="0" w:space="0" w:color="auto"/>
        <w:bottom w:val="none" w:sz="0" w:space="0" w:color="auto"/>
        <w:right w:val="none" w:sz="0" w:space="0" w:color="auto"/>
      </w:divBdr>
      <w:divsChild>
        <w:div w:id="1833568171">
          <w:marLeft w:val="0"/>
          <w:marRight w:val="0"/>
          <w:marTop w:val="0"/>
          <w:marBottom w:val="0"/>
          <w:divBdr>
            <w:top w:val="none" w:sz="0" w:space="0" w:color="auto"/>
            <w:left w:val="none" w:sz="0" w:space="0" w:color="auto"/>
            <w:bottom w:val="none" w:sz="0" w:space="0" w:color="auto"/>
            <w:right w:val="none" w:sz="0" w:space="0" w:color="auto"/>
          </w:divBdr>
        </w:div>
      </w:divsChild>
    </w:div>
    <w:div w:id="1202933459">
      <w:bodyDiv w:val="1"/>
      <w:marLeft w:val="0"/>
      <w:marRight w:val="0"/>
      <w:marTop w:val="0"/>
      <w:marBottom w:val="0"/>
      <w:divBdr>
        <w:top w:val="none" w:sz="0" w:space="0" w:color="auto"/>
        <w:left w:val="none" w:sz="0" w:space="0" w:color="auto"/>
        <w:bottom w:val="none" w:sz="0" w:space="0" w:color="auto"/>
        <w:right w:val="none" w:sz="0" w:space="0" w:color="auto"/>
      </w:divBdr>
    </w:div>
    <w:div w:id="1225221066">
      <w:bodyDiv w:val="1"/>
      <w:marLeft w:val="0"/>
      <w:marRight w:val="0"/>
      <w:marTop w:val="0"/>
      <w:marBottom w:val="0"/>
      <w:divBdr>
        <w:top w:val="none" w:sz="0" w:space="0" w:color="auto"/>
        <w:left w:val="none" w:sz="0" w:space="0" w:color="auto"/>
        <w:bottom w:val="none" w:sz="0" w:space="0" w:color="auto"/>
        <w:right w:val="none" w:sz="0" w:space="0" w:color="auto"/>
      </w:divBdr>
      <w:divsChild>
        <w:div w:id="18170523">
          <w:marLeft w:val="0"/>
          <w:marRight w:val="0"/>
          <w:marTop w:val="0"/>
          <w:marBottom w:val="0"/>
          <w:divBdr>
            <w:top w:val="none" w:sz="0" w:space="0" w:color="auto"/>
            <w:left w:val="none" w:sz="0" w:space="0" w:color="auto"/>
            <w:bottom w:val="none" w:sz="0" w:space="0" w:color="auto"/>
            <w:right w:val="none" w:sz="0" w:space="0" w:color="auto"/>
          </w:divBdr>
        </w:div>
        <w:div w:id="315955958">
          <w:marLeft w:val="0"/>
          <w:marRight w:val="0"/>
          <w:marTop w:val="0"/>
          <w:marBottom w:val="0"/>
          <w:divBdr>
            <w:top w:val="none" w:sz="0" w:space="0" w:color="auto"/>
            <w:left w:val="none" w:sz="0" w:space="0" w:color="auto"/>
            <w:bottom w:val="none" w:sz="0" w:space="0" w:color="auto"/>
            <w:right w:val="none" w:sz="0" w:space="0" w:color="auto"/>
          </w:divBdr>
        </w:div>
        <w:div w:id="495151278">
          <w:marLeft w:val="0"/>
          <w:marRight w:val="0"/>
          <w:marTop w:val="0"/>
          <w:marBottom w:val="0"/>
          <w:divBdr>
            <w:top w:val="none" w:sz="0" w:space="0" w:color="auto"/>
            <w:left w:val="none" w:sz="0" w:space="0" w:color="auto"/>
            <w:bottom w:val="none" w:sz="0" w:space="0" w:color="auto"/>
            <w:right w:val="none" w:sz="0" w:space="0" w:color="auto"/>
          </w:divBdr>
        </w:div>
        <w:div w:id="594442087">
          <w:marLeft w:val="0"/>
          <w:marRight w:val="0"/>
          <w:marTop w:val="0"/>
          <w:marBottom w:val="0"/>
          <w:divBdr>
            <w:top w:val="none" w:sz="0" w:space="0" w:color="auto"/>
            <w:left w:val="none" w:sz="0" w:space="0" w:color="auto"/>
            <w:bottom w:val="none" w:sz="0" w:space="0" w:color="auto"/>
            <w:right w:val="none" w:sz="0" w:space="0" w:color="auto"/>
          </w:divBdr>
        </w:div>
        <w:div w:id="724374822">
          <w:marLeft w:val="0"/>
          <w:marRight w:val="0"/>
          <w:marTop w:val="0"/>
          <w:marBottom w:val="0"/>
          <w:divBdr>
            <w:top w:val="none" w:sz="0" w:space="0" w:color="auto"/>
            <w:left w:val="none" w:sz="0" w:space="0" w:color="auto"/>
            <w:bottom w:val="none" w:sz="0" w:space="0" w:color="auto"/>
            <w:right w:val="none" w:sz="0" w:space="0" w:color="auto"/>
          </w:divBdr>
        </w:div>
        <w:div w:id="930241355">
          <w:marLeft w:val="0"/>
          <w:marRight w:val="0"/>
          <w:marTop w:val="0"/>
          <w:marBottom w:val="0"/>
          <w:divBdr>
            <w:top w:val="none" w:sz="0" w:space="0" w:color="auto"/>
            <w:left w:val="none" w:sz="0" w:space="0" w:color="auto"/>
            <w:bottom w:val="none" w:sz="0" w:space="0" w:color="auto"/>
            <w:right w:val="none" w:sz="0" w:space="0" w:color="auto"/>
          </w:divBdr>
        </w:div>
        <w:div w:id="1212620900">
          <w:marLeft w:val="0"/>
          <w:marRight w:val="0"/>
          <w:marTop w:val="0"/>
          <w:marBottom w:val="0"/>
          <w:divBdr>
            <w:top w:val="none" w:sz="0" w:space="0" w:color="auto"/>
            <w:left w:val="none" w:sz="0" w:space="0" w:color="auto"/>
            <w:bottom w:val="none" w:sz="0" w:space="0" w:color="auto"/>
            <w:right w:val="none" w:sz="0" w:space="0" w:color="auto"/>
          </w:divBdr>
        </w:div>
        <w:div w:id="1404134338">
          <w:marLeft w:val="0"/>
          <w:marRight w:val="0"/>
          <w:marTop w:val="0"/>
          <w:marBottom w:val="0"/>
          <w:divBdr>
            <w:top w:val="none" w:sz="0" w:space="0" w:color="auto"/>
            <w:left w:val="none" w:sz="0" w:space="0" w:color="auto"/>
            <w:bottom w:val="none" w:sz="0" w:space="0" w:color="auto"/>
            <w:right w:val="none" w:sz="0" w:space="0" w:color="auto"/>
          </w:divBdr>
        </w:div>
        <w:div w:id="1410228430">
          <w:marLeft w:val="0"/>
          <w:marRight w:val="0"/>
          <w:marTop w:val="0"/>
          <w:marBottom w:val="0"/>
          <w:divBdr>
            <w:top w:val="none" w:sz="0" w:space="0" w:color="auto"/>
            <w:left w:val="none" w:sz="0" w:space="0" w:color="auto"/>
            <w:bottom w:val="none" w:sz="0" w:space="0" w:color="auto"/>
            <w:right w:val="none" w:sz="0" w:space="0" w:color="auto"/>
          </w:divBdr>
        </w:div>
        <w:div w:id="1437406346">
          <w:marLeft w:val="0"/>
          <w:marRight w:val="0"/>
          <w:marTop w:val="0"/>
          <w:marBottom w:val="0"/>
          <w:divBdr>
            <w:top w:val="none" w:sz="0" w:space="0" w:color="auto"/>
            <w:left w:val="none" w:sz="0" w:space="0" w:color="auto"/>
            <w:bottom w:val="none" w:sz="0" w:space="0" w:color="auto"/>
            <w:right w:val="none" w:sz="0" w:space="0" w:color="auto"/>
          </w:divBdr>
        </w:div>
        <w:div w:id="1522746909">
          <w:marLeft w:val="0"/>
          <w:marRight w:val="0"/>
          <w:marTop w:val="0"/>
          <w:marBottom w:val="0"/>
          <w:divBdr>
            <w:top w:val="none" w:sz="0" w:space="0" w:color="auto"/>
            <w:left w:val="none" w:sz="0" w:space="0" w:color="auto"/>
            <w:bottom w:val="none" w:sz="0" w:space="0" w:color="auto"/>
            <w:right w:val="none" w:sz="0" w:space="0" w:color="auto"/>
          </w:divBdr>
        </w:div>
        <w:div w:id="1546410301">
          <w:marLeft w:val="0"/>
          <w:marRight w:val="0"/>
          <w:marTop w:val="0"/>
          <w:marBottom w:val="0"/>
          <w:divBdr>
            <w:top w:val="none" w:sz="0" w:space="0" w:color="auto"/>
            <w:left w:val="none" w:sz="0" w:space="0" w:color="auto"/>
            <w:bottom w:val="none" w:sz="0" w:space="0" w:color="auto"/>
            <w:right w:val="none" w:sz="0" w:space="0" w:color="auto"/>
          </w:divBdr>
        </w:div>
        <w:div w:id="1568304709">
          <w:marLeft w:val="0"/>
          <w:marRight w:val="0"/>
          <w:marTop w:val="0"/>
          <w:marBottom w:val="0"/>
          <w:divBdr>
            <w:top w:val="none" w:sz="0" w:space="0" w:color="auto"/>
            <w:left w:val="none" w:sz="0" w:space="0" w:color="auto"/>
            <w:bottom w:val="none" w:sz="0" w:space="0" w:color="auto"/>
            <w:right w:val="none" w:sz="0" w:space="0" w:color="auto"/>
          </w:divBdr>
        </w:div>
        <w:div w:id="1686205447">
          <w:marLeft w:val="0"/>
          <w:marRight w:val="0"/>
          <w:marTop w:val="0"/>
          <w:marBottom w:val="0"/>
          <w:divBdr>
            <w:top w:val="none" w:sz="0" w:space="0" w:color="auto"/>
            <w:left w:val="none" w:sz="0" w:space="0" w:color="auto"/>
            <w:bottom w:val="none" w:sz="0" w:space="0" w:color="auto"/>
            <w:right w:val="none" w:sz="0" w:space="0" w:color="auto"/>
          </w:divBdr>
        </w:div>
        <w:div w:id="1693989674">
          <w:marLeft w:val="0"/>
          <w:marRight w:val="0"/>
          <w:marTop w:val="0"/>
          <w:marBottom w:val="0"/>
          <w:divBdr>
            <w:top w:val="none" w:sz="0" w:space="0" w:color="auto"/>
            <w:left w:val="none" w:sz="0" w:space="0" w:color="auto"/>
            <w:bottom w:val="none" w:sz="0" w:space="0" w:color="auto"/>
            <w:right w:val="none" w:sz="0" w:space="0" w:color="auto"/>
          </w:divBdr>
        </w:div>
        <w:div w:id="1695690598">
          <w:marLeft w:val="0"/>
          <w:marRight w:val="0"/>
          <w:marTop w:val="0"/>
          <w:marBottom w:val="0"/>
          <w:divBdr>
            <w:top w:val="none" w:sz="0" w:space="0" w:color="auto"/>
            <w:left w:val="none" w:sz="0" w:space="0" w:color="auto"/>
            <w:bottom w:val="none" w:sz="0" w:space="0" w:color="auto"/>
            <w:right w:val="none" w:sz="0" w:space="0" w:color="auto"/>
          </w:divBdr>
        </w:div>
        <w:div w:id="1859539838">
          <w:marLeft w:val="0"/>
          <w:marRight w:val="0"/>
          <w:marTop w:val="0"/>
          <w:marBottom w:val="0"/>
          <w:divBdr>
            <w:top w:val="none" w:sz="0" w:space="0" w:color="auto"/>
            <w:left w:val="none" w:sz="0" w:space="0" w:color="auto"/>
            <w:bottom w:val="none" w:sz="0" w:space="0" w:color="auto"/>
            <w:right w:val="none" w:sz="0" w:space="0" w:color="auto"/>
          </w:divBdr>
        </w:div>
        <w:div w:id="2009362335">
          <w:marLeft w:val="0"/>
          <w:marRight w:val="0"/>
          <w:marTop w:val="0"/>
          <w:marBottom w:val="0"/>
          <w:divBdr>
            <w:top w:val="none" w:sz="0" w:space="0" w:color="auto"/>
            <w:left w:val="none" w:sz="0" w:space="0" w:color="auto"/>
            <w:bottom w:val="none" w:sz="0" w:space="0" w:color="auto"/>
            <w:right w:val="none" w:sz="0" w:space="0" w:color="auto"/>
          </w:divBdr>
        </w:div>
      </w:divsChild>
    </w:div>
    <w:div w:id="1226183401">
      <w:bodyDiv w:val="1"/>
      <w:marLeft w:val="0"/>
      <w:marRight w:val="0"/>
      <w:marTop w:val="0"/>
      <w:marBottom w:val="0"/>
      <w:divBdr>
        <w:top w:val="none" w:sz="0" w:space="0" w:color="auto"/>
        <w:left w:val="none" w:sz="0" w:space="0" w:color="auto"/>
        <w:bottom w:val="none" w:sz="0" w:space="0" w:color="auto"/>
        <w:right w:val="none" w:sz="0" w:space="0" w:color="auto"/>
      </w:divBdr>
    </w:div>
    <w:div w:id="1236280520">
      <w:bodyDiv w:val="1"/>
      <w:marLeft w:val="0"/>
      <w:marRight w:val="0"/>
      <w:marTop w:val="0"/>
      <w:marBottom w:val="0"/>
      <w:divBdr>
        <w:top w:val="none" w:sz="0" w:space="0" w:color="auto"/>
        <w:left w:val="none" w:sz="0" w:space="0" w:color="auto"/>
        <w:bottom w:val="none" w:sz="0" w:space="0" w:color="auto"/>
        <w:right w:val="none" w:sz="0" w:space="0" w:color="auto"/>
      </w:divBdr>
    </w:div>
    <w:div w:id="1239366680">
      <w:bodyDiv w:val="1"/>
      <w:marLeft w:val="0"/>
      <w:marRight w:val="0"/>
      <w:marTop w:val="0"/>
      <w:marBottom w:val="0"/>
      <w:divBdr>
        <w:top w:val="none" w:sz="0" w:space="0" w:color="auto"/>
        <w:left w:val="none" w:sz="0" w:space="0" w:color="auto"/>
        <w:bottom w:val="none" w:sz="0" w:space="0" w:color="auto"/>
        <w:right w:val="none" w:sz="0" w:space="0" w:color="auto"/>
      </w:divBdr>
    </w:div>
    <w:div w:id="1251767904">
      <w:bodyDiv w:val="1"/>
      <w:marLeft w:val="0"/>
      <w:marRight w:val="0"/>
      <w:marTop w:val="0"/>
      <w:marBottom w:val="0"/>
      <w:divBdr>
        <w:top w:val="none" w:sz="0" w:space="0" w:color="auto"/>
        <w:left w:val="none" w:sz="0" w:space="0" w:color="auto"/>
        <w:bottom w:val="none" w:sz="0" w:space="0" w:color="auto"/>
        <w:right w:val="none" w:sz="0" w:space="0" w:color="auto"/>
      </w:divBdr>
      <w:divsChild>
        <w:div w:id="599725924">
          <w:marLeft w:val="0"/>
          <w:marRight w:val="0"/>
          <w:marTop w:val="0"/>
          <w:marBottom w:val="0"/>
          <w:divBdr>
            <w:top w:val="none" w:sz="0" w:space="0" w:color="auto"/>
            <w:left w:val="none" w:sz="0" w:space="0" w:color="auto"/>
            <w:bottom w:val="none" w:sz="0" w:space="0" w:color="auto"/>
            <w:right w:val="none" w:sz="0" w:space="0" w:color="auto"/>
          </w:divBdr>
        </w:div>
        <w:div w:id="808520650">
          <w:marLeft w:val="0"/>
          <w:marRight w:val="0"/>
          <w:marTop w:val="0"/>
          <w:marBottom w:val="0"/>
          <w:divBdr>
            <w:top w:val="none" w:sz="0" w:space="0" w:color="auto"/>
            <w:left w:val="none" w:sz="0" w:space="0" w:color="auto"/>
            <w:bottom w:val="none" w:sz="0" w:space="0" w:color="auto"/>
            <w:right w:val="none" w:sz="0" w:space="0" w:color="auto"/>
          </w:divBdr>
        </w:div>
        <w:div w:id="939680644">
          <w:marLeft w:val="0"/>
          <w:marRight w:val="0"/>
          <w:marTop w:val="0"/>
          <w:marBottom w:val="0"/>
          <w:divBdr>
            <w:top w:val="none" w:sz="0" w:space="0" w:color="auto"/>
            <w:left w:val="none" w:sz="0" w:space="0" w:color="auto"/>
            <w:bottom w:val="none" w:sz="0" w:space="0" w:color="auto"/>
            <w:right w:val="none" w:sz="0" w:space="0" w:color="auto"/>
          </w:divBdr>
        </w:div>
        <w:div w:id="1306013652">
          <w:marLeft w:val="0"/>
          <w:marRight w:val="0"/>
          <w:marTop w:val="0"/>
          <w:marBottom w:val="0"/>
          <w:divBdr>
            <w:top w:val="none" w:sz="0" w:space="0" w:color="auto"/>
            <w:left w:val="none" w:sz="0" w:space="0" w:color="auto"/>
            <w:bottom w:val="none" w:sz="0" w:space="0" w:color="auto"/>
            <w:right w:val="none" w:sz="0" w:space="0" w:color="auto"/>
          </w:divBdr>
        </w:div>
        <w:div w:id="1310793231">
          <w:marLeft w:val="0"/>
          <w:marRight w:val="0"/>
          <w:marTop w:val="0"/>
          <w:marBottom w:val="0"/>
          <w:divBdr>
            <w:top w:val="none" w:sz="0" w:space="0" w:color="auto"/>
            <w:left w:val="none" w:sz="0" w:space="0" w:color="auto"/>
            <w:bottom w:val="none" w:sz="0" w:space="0" w:color="auto"/>
            <w:right w:val="none" w:sz="0" w:space="0" w:color="auto"/>
          </w:divBdr>
        </w:div>
        <w:div w:id="1314335945">
          <w:marLeft w:val="0"/>
          <w:marRight w:val="0"/>
          <w:marTop w:val="0"/>
          <w:marBottom w:val="0"/>
          <w:divBdr>
            <w:top w:val="none" w:sz="0" w:space="0" w:color="auto"/>
            <w:left w:val="none" w:sz="0" w:space="0" w:color="auto"/>
            <w:bottom w:val="none" w:sz="0" w:space="0" w:color="auto"/>
            <w:right w:val="none" w:sz="0" w:space="0" w:color="auto"/>
          </w:divBdr>
        </w:div>
        <w:div w:id="1473791870">
          <w:marLeft w:val="0"/>
          <w:marRight w:val="0"/>
          <w:marTop w:val="0"/>
          <w:marBottom w:val="0"/>
          <w:divBdr>
            <w:top w:val="none" w:sz="0" w:space="0" w:color="auto"/>
            <w:left w:val="none" w:sz="0" w:space="0" w:color="auto"/>
            <w:bottom w:val="none" w:sz="0" w:space="0" w:color="auto"/>
            <w:right w:val="none" w:sz="0" w:space="0" w:color="auto"/>
          </w:divBdr>
        </w:div>
        <w:div w:id="1548487353">
          <w:marLeft w:val="0"/>
          <w:marRight w:val="0"/>
          <w:marTop w:val="0"/>
          <w:marBottom w:val="0"/>
          <w:divBdr>
            <w:top w:val="none" w:sz="0" w:space="0" w:color="auto"/>
            <w:left w:val="none" w:sz="0" w:space="0" w:color="auto"/>
            <w:bottom w:val="none" w:sz="0" w:space="0" w:color="auto"/>
            <w:right w:val="none" w:sz="0" w:space="0" w:color="auto"/>
          </w:divBdr>
        </w:div>
        <w:div w:id="1776972723">
          <w:marLeft w:val="0"/>
          <w:marRight w:val="0"/>
          <w:marTop w:val="0"/>
          <w:marBottom w:val="0"/>
          <w:divBdr>
            <w:top w:val="none" w:sz="0" w:space="0" w:color="auto"/>
            <w:left w:val="none" w:sz="0" w:space="0" w:color="auto"/>
            <w:bottom w:val="none" w:sz="0" w:space="0" w:color="auto"/>
            <w:right w:val="none" w:sz="0" w:space="0" w:color="auto"/>
          </w:divBdr>
        </w:div>
        <w:div w:id="1885410273">
          <w:marLeft w:val="0"/>
          <w:marRight w:val="0"/>
          <w:marTop w:val="0"/>
          <w:marBottom w:val="0"/>
          <w:divBdr>
            <w:top w:val="none" w:sz="0" w:space="0" w:color="auto"/>
            <w:left w:val="none" w:sz="0" w:space="0" w:color="auto"/>
            <w:bottom w:val="none" w:sz="0" w:space="0" w:color="auto"/>
            <w:right w:val="none" w:sz="0" w:space="0" w:color="auto"/>
          </w:divBdr>
        </w:div>
      </w:divsChild>
    </w:div>
    <w:div w:id="1253319746">
      <w:bodyDiv w:val="1"/>
      <w:marLeft w:val="0"/>
      <w:marRight w:val="0"/>
      <w:marTop w:val="0"/>
      <w:marBottom w:val="0"/>
      <w:divBdr>
        <w:top w:val="none" w:sz="0" w:space="0" w:color="auto"/>
        <w:left w:val="none" w:sz="0" w:space="0" w:color="auto"/>
        <w:bottom w:val="none" w:sz="0" w:space="0" w:color="auto"/>
        <w:right w:val="none" w:sz="0" w:space="0" w:color="auto"/>
      </w:divBdr>
    </w:div>
    <w:div w:id="1274366062">
      <w:bodyDiv w:val="1"/>
      <w:marLeft w:val="0"/>
      <w:marRight w:val="0"/>
      <w:marTop w:val="0"/>
      <w:marBottom w:val="0"/>
      <w:divBdr>
        <w:top w:val="none" w:sz="0" w:space="0" w:color="auto"/>
        <w:left w:val="none" w:sz="0" w:space="0" w:color="auto"/>
        <w:bottom w:val="none" w:sz="0" w:space="0" w:color="auto"/>
        <w:right w:val="none" w:sz="0" w:space="0" w:color="auto"/>
      </w:divBdr>
      <w:divsChild>
        <w:div w:id="292832363">
          <w:marLeft w:val="0"/>
          <w:marRight w:val="0"/>
          <w:marTop w:val="0"/>
          <w:marBottom w:val="0"/>
          <w:divBdr>
            <w:top w:val="none" w:sz="0" w:space="0" w:color="auto"/>
            <w:left w:val="none" w:sz="0" w:space="0" w:color="auto"/>
            <w:bottom w:val="none" w:sz="0" w:space="0" w:color="auto"/>
            <w:right w:val="none" w:sz="0" w:space="0" w:color="auto"/>
          </w:divBdr>
          <w:divsChild>
            <w:div w:id="1813712273">
              <w:marLeft w:val="0"/>
              <w:marRight w:val="0"/>
              <w:marTop w:val="0"/>
              <w:marBottom w:val="0"/>
              <w:divBdr>
                <w:top w:val="none" w:sz="0" w:space="0" w:color="auto"/>
                <w:left w:val="none" w:sz="0" w:space="0" w:color="auto"/>
                <w:bottom w:val="none" w:sz="0" w:space="0" w:color="auto"/>
                <w:right w:val="none" w:sz="0" w:space="0" w:color="auto"/>
              </w:divBdr>
            </w:div>
          </w:divsChild>
        </w:div>
        <w:div w:id="326254105">
          <w:marLeft w:val="0"/>
          <w:marRight w:val="0"/>
          <w:marTop w:val="0"/>
          <w:marBottom w:val="0"/>
          <w:divBdr>
            <w:top w:val="none" w:sz="0" w:space="0" w:color="auto"/>
            <w:left w:val="none" w:sz="0" w:space="0" w:color="auto"/>
            <w:bottom w:val="none" w:sz="0" w:space="0" w:color="auto"/>
            <w:right w:val="none" w:sz="0" w:space="0" w:color="auto"/>
          </w:divBdr>
          <w:divsChild>
            <w:div w:id="534543506">
              <w:marLeft w:val="0"/>
              <w:marRight w:val="0"/>
              <w:marTop w:val="0"/>
              <w:marBottom w:val="0"/>
              <w:divBdr>
                <w:top w:val="none" w:sz="0" w:space="0" w:color="auto"/>
                <w:left w:val="none" w:sz="0" w:space="0" w:color="auto"/>
                <w:bottom w:val="none" w:sz="0" w:space="0" w:color="auto"/>
                <w:right w:val="none" w:sz="0" w:space="0" w:color="auto"/>
              </w:divBdr>
            </w:div>
          </w:divsChild>
        </w:div>
        <w:div w:id="1170751282">
          <w:marLeft w:val="0"/>
          <w:marRight w:val="0"/>
          <w:marTop w:val="0"/>
          <w:marBottom w:val="0"/>
          <w:divBdr>
            <w:top w:val="none" w:sz="0" w:space="0" w:color="auto"/>
            <w:left w:val="none" w:sz="0" w:space="0" w:color="auto"/>
            <w:bottom w:val="none" w:sz="0" w:space="0" w:color="auto"/>
            <w:right w:val="none" w:sz="0" w:space="0" w:color="auto"/>
          </w:divBdr>
          <w:divsChild>
            <w:div w:id="131118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84862">
      <w:bodyDiv w:val="1"/>
      <w:marLeft w:val="0"/>
      <w:marRight w:val="0"/>
      <w:marTop w:val="0"/>
      <w:marBottom w:val="0"/>
      <w:divBdr>
        <w:top w:val="none" w:sz="0" w:space="0" w:color="auto"/>
        <w:left w:val="none" w:sz="0" w:space="0" w:color="auto"/>
        <w:bottom w:val="none" w:sz="0" w:space="0" w:color="auto"/>
        <w:right w:val="none" w:sz="0" w:space="0" w:color="auto"/>
      </w:divBdr>
      <w:divsChild>
        <w:div w:id="501361512">
          <w:marLeft w:val="0"/>
          <w:marRight w:val="0"/>
          <w:marTop w:val="0"/>
          <w:marBottom w:val="0"/>
          <w:divBdr>
            <w:top w:val="none" w:sz="0" w:space="0" w:color="auto"/>
            <w:left w:val="none" w:sz="0" w:space="0" w:color="auto"/>
            <w:bottom w:val="none" w:sz="0" w:space="0" w:color="auto"/>
            <w:right w:val="none" w:sz="0" w:space="0" w:color="auto"/>
          </w:divBdr>
        </w:div>
      </w:divsChild>
    </w:div>
    <w:div w:id="1286160916">
      <w:bodyDiv w:val="1"/>
      <w:marLeft w:val="0"/>
      <w:marRight w:val="0"/>
      <w:marTop w:val="0"/>
      <w:marBottom w:val="0"/>
      <w:divBdr>
        <w:top w:val="none" w:sz="0" w:space="0" w:color="auto"/>
        <w:left w:val="none" w:sz="0" w:space="0" w:color="auto"/>
        <w:bottom w:val="none" w:sz="0" w:space="0" w:color="auto"/>
        <w:right w:val="none" w:sz="0" w:space="0" w:color="auto"/>
      </w:divBdr>
    </w:div>
    <w:div w:id="1294797063">
      <w:bodyDiv w:val="1"/>
      <w:marLeft w:val="0"/>
      <w:marRight w:val="0"/>
      <w:marTop w:val="0"/>
      <w:marBottom w:val="0"/>
      <w:divBdr>
        <w:top w:val="none" w:sz="0" w:space="0" w:color="auto"/>
        <w:left w:val="none" w:sz="0" w:space="0" w:color="auto"/>
        <w:bottom w:val="none" w:sz="0" w:space="0" w:color="auto"/>
        <w:right w:val="none" w:sz="0" w:space="0" w:color="auto"/>
      </w:divBdr>
      <w:divsChild>
        <w:div w:id="1404765877">
          <w:marLeft w:val="0"/>
          <w:marRight w:val="0"/>
          <w:marTop w:val="0"/>
          <w:marBottom w:val="0"/>
          <w:divBdr>
            <w:top w:val="none" w:sz="0" w:space="0" w:color="auto"/>
            <w:left w:val="none" w:sz="0" w:space="0" w:color="auto"/>
            <w:bottom w:val="none" w:sz="0" w:space="0" w:color="auto"/>
            <w:right w:val="none" w:sz="0" w:space="0" w:color="auto"/>
          </w:divBdr>
        </w:div>
      </w:divsChild>
    </w:div>
    <w:div w:id="1318263837">
      <w:bodyDiv w:val="1"/>
      <w:marLeft w:val="0"/>
      <w:marRight w:val="0"/>
      <w:marTop w:val="0"/>
      <w:marBottom w:val="0"/>
      <w:divBdr>
        <w:top w:val="none" w:sz="0" w:space="0" w:color="auto"/>
        <w:left w:val="none" w:sz="0" w:space="0" w:color="auto"/>
        <w:bottom w:val="none" w:sz="0" w:space="0" w:color="auto"/>
        <w:right w:val="none" w:sz="0" w:space="0" w:color="auto"/>
      </w:divBdr>
    </w:div>
    <w:div w:id="1324351914">
      <w:bodyDiv w:val="1"/>
      <w:marLeft w:val="0"/>
      <w:marRight w:val="0"/>
      <w:marTop w:val="0"/>
      <w:marBottom w:val="0"/>
      <w:divBdr>
        <w:top w:val="none" w:sz="0" w:space="0" w:color="auto"/>
        <w:left w:val="none" w:sz="0" w:space="0" w:color="auto"/>
        <w:bottom w:val="none" w:sz="0" w:space="0" w:color="auto"/>
        <w:right w:val="none" w:sz="0" w:space="0" w:color="auto"/>
      </w:divBdr>
    </w:div>
    <w:div w:id="1329751570">
      <w:bodyDiv w:val="1"/>
      <w:marLeft w:val="0"/>
      <w:marRight w:val="0"/>
      <w:marTop w:val="0"/>
      <w:marBottom w:val="0"/>
      <w:divBdr>
        <w:top w:val="none" w:sz="0" w:space="0" w:color="auto"/>
        <w:left w:val="none" w:sz="0" w:space="0" w:color="auto"/>
        <w:bottom w:val="none" w:sz="0" w:space="0" w:color="auto"/>
        <w:right w:val="none" w:sz="0" w:space="0" w:color="auto"/>
      </w:divBdr>
      <w:divsChild>
        <w:div w:id="1204439514">
          <w:marLeft w:val="0"/>
          <w:marRight w:val="0"/>
          <w:marTop w:val="0"/>
          <w:marBottom w:val="0"/>
          <w:divBdr>
            <w:top w:val="none" w:sz="0" w:space="0" w:color="auto"/>
            <w:left w:val="none" w:sz="0" w:space="0" w:color="auto"/>
            <w:bottom w:val="none" w:sz="0" w:space="0" w:color="auto"/>
            <w:right w:val="none" w:sz="0" w:space="0" w:color="auto"/>
          </w:divBdr>
        </w:div>
      </w:divsChild>
    </w:div>
    <w:div w:id="1347093342">
      <w:bodyDiv w:val="1"/>
      <w:marLeft w:val="0"/>
      <w:marRight w:val="0"/>
      <w:marTop w:val="0"/>
      <w:marBottom w:val="0"/>
      <w:divBdr>
        <w:top w:val="none" w:sz="0" w:space="0" w:color="auto"/>
        <w:left w:val="none" w:sz="0" w:space="0" w:color="auto"/>
        <w:bottom w:val="none" w:sz="0" w:space="0" w:color="auto"/>
        <w:right w:val="none" w:sz="0" w:space="0" w:color="auto"/>
      </w:divBdr>
    </w:div>
    <w:div w:id="1358384638">
      <w:bodyDiv w:val="1"/>
      <w:marLeft w:val="0"/>
      <w:marRight w:val="0"/>
      <w:marTop w:val="0"/>
      <w:marBottom w:val="0"/>
      <w:divBdr>
        <w:top w:val="none" w:sz="0" w:space="0" w:color="auto"/>
        <w:left w:val="none" w:sz="0" w:space="0" w:color="auto"/>
        <w:bottom w:val="none" w:sz="0" w:space="0" w:color="auto"/>
        <w:right w:val="none" w:sz="0" w:space="0" w:color="auto"/>
      </w:divBdr>
      <w:divsChild>
        <w:div w:id="883441343">
          <w:marLeft w:val="0"/>
          <w:marRight w:val="0"/>
          <w:marTop w:val="0"/>
          <w:marBottom w:val="0"/>
          <w:divBdr>
            <w:top w:val="none" w:sz="0" w:space="0" w:color="auto"/>
            <w:left w:val="none" w:sz="0" w:space="0" w:color="auto"/>
            <w:bottom w:val="none" w:sz="0" w:space="0" w:color="auto"/>
            <w:right w:val="none" w:sz="0" w:space="0" w:color="auto"/>
          </w:divBdr>
        </w:div>
      </w:divsChild>
    </w:div>
    <w:div w:id="1363246495">
      <w:bodyDiv w:val="1"/>
      <w:marLeft w:val="0"/>
      <w:marRight w:val="0"/>
      <w:marTop w:val="0"/>
      <w:marBottom w:val="0"/>
      <w:divBdr>
        <w:top w:val="none" w:sz="0" w:space="0" w:color="auto"/>
        <w:left w:val="none" w:sz="0" w:space="0" w:color="auto"/>
        <w:bottom w:val="none" w:sz="0" w:space="0" w:color="auto"/>
        <w:right w:val="none" w:sz="0" w:space="0" w:color="auto"/>
      </w:divBdr>
    </w:div>
    <w:div w:id="1381249465">
      <w:bodyDiv w:val="1"/>
      <w:marLeft w:val="0"/>
      <w:marRight w:val="0"/>
      <w:marTop w:val="0"/>
      <w:marBottom w:val="0"/>
      <w:divBdr>
        <w:top w:val="none" w:sz="0" w:space="0" w:color="auto"/>
        <w:left w:val="none" w:sz="0" w:space="0" w:color="auto"/>
        <w:bottom w:val="none" w:sz="0" w:space="0" w:color="auto"/>
        <w:right w:val="none" w:sz="0" w:space="0" w:color="auto"/>
      </w:divBdr>
    </w:div>
    <w:div w:id="1391617153">
      <w:bodyDiv w:val="1"/>
      <w:marLeft w:val="0"/>
      <w:marRight w:val="0"/>
      <w:marTop w:val="0"/>
      <w:marBottom w:val="0"/>
      <w:divBdr>
        <w:top w:val="none" w:sz="0" w:space="0" w:color="auto"/>
        <w:left w:val="none" w:sz="0" w:space="0" w:color="auto"/>
        <w:bottom w:val="none" w:sz="0" w:space="0" w:color="auto"/>
        <w:right w:val="none" w:sz="0" w:space="0" w:color="auto"/>
      </w:divBdr>
    </w:div>
    <w:div w:id="1415008052">
      <w:bodyDiv w:val="1"/>
      <w:marLeft w:val="0"/>
      <w:marRight w:val="0"/>
      <w:marTop w:val="0"/>
      <w:marBottom w:val="0"/>
      <w:divBdr>
        <w:top w:val="none" w:sz="0" w:space="0" w:color="auto"/>
        <w:left w:val="none" w:sz="0" w:space="0" w:color="auto"/>
        <w:bottom w:val="none" w:sz="0" w:space="0" w:color="auto"/>
        <w:right w:val="none" w:sz="0" w:space="0" w:color="auto"/>
      </w:divBdr>
      <w:divsChild>
        <w:div w:id="535168132">
          <w:marLeft w:val="0"/>
          <w:marRight w:val="0"/>
          <w:marTop w:val="0"/>
          <w:marBottom w:val="0"/>
          <w:divBdr>
            <w:top w:val="none" w:sz="0" w:space="0" w:color="auto"/>
            <w:left w:val="none" w:sz="0" w:space="0" w:color="auto"/>
            <w:bottom w:val="none" w:sz="0" w:space="0" w:color="auto"/>
            <w:right w:val="none" w:sz="0" w:space="0" w:color="auto"/>
          </w:divBdr>
        </w:div>
      </w:divsChild>
    </w:div>
    <w:div w:id="1419209265">
      <w:bodyDiv w:val="1"/>
      <w:marLeft w:val="0"/>
      <w:marRight w:val="0"/>
      <w:marTop w:val="0"/>
      <w:marBottom w:val="0"/>
      <w:divBdr>
        <w:top w:val="none" w:sz="0" w:space="0" w:color="auto"/>
        <w:left w:val="none" w:sz="0" w:space="0" w:color="auto"/>
        <w:bottom w:val="none" w:sz="0" w:space="0" w:color="auto"/>
        <w:right w:val="none" w:sz="0" w:space="0" w:color="auto"/>
      </w:divBdr>
    </w:div>
    <w:div w:id="1439256804">
      <w:bodyDiv w:val="1"/>
      <w:marLeft w:val="0"/>
      <w:marRight w:val="0"/>
      <w:marTop w:val="0"/>
      <w:marBottom w:val="0"/>
      <w:divBdr>
        <w:top w:val="none" w:sz="0" w:space="0" w:color="auto"/>
        <w:left w:val="none" w:sz="0" w:space="0" w:color="auto"/>
        <w:bottom w:val="none" w:sz="0" w:space="0" w:color="auto"/>
        <w:right w:val="none" w:sz="0" w:space="0" w:color="auto"/>
      </w:divBdr>
      <w:divsChild>
        <w:div w:id="1425611336">
          <w:marLeft w:val="0"/>
          <w:marRight w:val="0"/>
          <w:marTop w:val="0"/>
          <w:marBottom w:val="0"/>
          <w:divBdr>
            <w:top w:val="none" w:sz="0" w:space="0" w:color="auto"/>
            <w:left w:val="none" w:sz="0" w:space="0" w:color="auto"/>
            <w:bottom w:val="none" w:sz="0" w:space="0" w:color="auto"/>
            <w:right w:val="none" w:sz="0" w:space="0" w:color="auto"/>
          </w:divBdr>
        </w:div>
      </w:divsChild>
    </w:div>
    <w:div w:id="1462842698">
      <w:bodyDiv w:val="1"/>
      <w:marLeft w:val="0"/>
      <w:marRight w:val="0"/>
      <w:marTop w:val="0"/>
      <w:marBottom w:val="0"/>
      <w:divBdr>
        <w:top w:val="none" w:sz="0" w:space="0" w:color="auto"/>
        <w:left w:val="none" w:sz="0" w:space="0" w:color="auto"/>
        <w:bottom w:val="none" w:sz="0" w:space="0" w:color="auto"/>
        <w:right w:val="none" w:sz="0" w:space="0" w:color="auto"/>
      </w:divBdr>
    </w:div>
    <w:div w:id="1463306985">
      <w:bodyDiv w:val="1"/>
      <w:marLeft w:val="0"/>
      <w:marRight w:val="0"/>
      <w:marTop w:val="0"/>
      <w:marBottom w:val="0"/>
      <w:divBdr>
        <w:top w:val="none" w:sz="0" w:space="0" w:color="auto"/>
        <w:left w:val="none" w:sz="0" w:space="0" w:color="auto"/>
        <w:bottom w:val="none" w:sz="0" w:space="0" w:color="auto"/>
        <w:right w:val="none" w:sz="0" w:space="0" w:color="auto"/>
      </w:divBdr>
      <w:divsChild>
        <w:div w:id="1817144180">
          <w:marLeft w:val="0"/>
          <w:marRight w:val="0"/>
          <w:marTop w:val="0"/>
          <w:marBottom w:val="0"/>
          <w:divBdr>
            <w:top w:val="none" w:sz="0" w:space="0" w:color="auto"/>
            <w:left w:val="none" w:sz="0" w:space="0" w:color="auto"/>
            <w:bottom w:val="none" w:sz="0" w:space="0" w:color="auto"/>
            <w:right w:val="none" w:sz="0" w:space="0" w:color="auto"/>
          </w:divBdr>
        </w:div>
      </w:divsChild>
    </w:div>
    <w:div w:id="1479616575">
      <w:bodyDiv w:val="1"/>
      <w:marLeft w:val="0"/>
      <w:marRight w:val="0"/>
      <w:marTop w:val="0"/>
      <w:marBottom w:val="0"/>
      <w:divBdr>
        <w:top w:val="none" w:sz="0" w:space="0" w:color="auto"/>
        <w:left w:val="none" w:sz="0" w:space="0" w:color="auto"/>
        <w:bottom w:val="none" w:sz="0" w:space="0" w:color="auto"/>
        <w:right w:val="none" w:sz="0" w:space="0" w:color="auto"/>
      </w:divBdr>
    </w:div>
    <w:div w:id="1480875657">
      <w:bodyDiv w:val="1"/>
      <w:marLeft w:val="0"/>
      <w:marRight w:val="0"/>
      <w:marTop w:val="0"/>
      <w:marBottom w:val="0"/>
      <w:divBdr>
        <w:top w:val="none" w:sz="0" w:space="0" w:color="auto"/>
        <w:left w:val="none" w:sz="0" w:space="0" w:color="auto"/>
        <w:bottom w:val="none" w:sz="0" w:space="0" w:color="auto"/>
        <w:right w:val="none" w:sz="0" w:space="0" w:color="auto"/>
      </w:divBdr>
    </w:div>
    <w:div w:id="1504197866">
      <w:bodyDiv w:val="1"/>
      <w:marLeft w:val="0"/>
      <w:marRight w:val="0"/>
      <w:marTop w:val="0"/>
      <w:marBottom w:val="0"/>
      <w:divBdr>
        <w:top w:val="none" w:sz="0" w:space="0" w:color="auto"/>
        <w:left w:val="none" w:sz="0" w:space="0" w:color="auto"/>
        <w:bottom w:val="none" w:sz="0" w:space="0" w:color="auto"/>
        <w:right w:val="none" w:sz="0" w:space="0" w:color="auto"/>
      </w:divBdr>
    </w:div>
    <w:div w:id="1506822772">
      <w:bodyDiv w:val="1"/>
      <w:marLeft w:val="0"/>
      <w:marRight w:val="0"/>
      <w:marTop w:val="0"/>
      <w:marBottom w:val="0"/>
      <w:divBdr>
        <w:top w:val="none" w:sz="0" w:space="0" w:color="auto"/>
        <w:left w:val="none" w:sz="0" w:space="0" w:color="auto"/>
        <w:bottom w:val="none" w:sz="0" w:space="0" w:color="auto"/>
        <w:right w:val="none" w:sz="0" w:space="0" w:color="auto"/>
      </w:divBdr>
    </w:div>
    <w:div w:id="1514371745">
      <w:bodyDiv w:val="1"/>
      <w:marLeft w:val="0"/>
      <w:marRight w:val="0"/>
      <w:marTop w:val="0"/>
      <w:marBottom w:val="0"/>
      <w:divBdr>
        <w:top w:val="none" w:sz="0" w:space="0" w:color="auto"/>
        <w:left w:val="none" w:sz="0" w:space="0" w:color="auto"/>
        <w:bottom w:val="none" w:sz="0" w:space="0" w:color="auto"/>
        <w:right w:val="none" w:sz="0" w:space="0" w:color="auto"/>
      </w:divBdr>
    </w:div>
    <w:div w:id="1519346565">
      <w:bodyDiv w:val="1"/>
      <w:marLeft w:val="0"/>
      <w:marRight w:val="0"/>
      <w:marTop w:val="0"/>
      <w:marBottom w:val="0"/>
      <w:divBdr>
        <w:top w:val="none" w:sz="0" w:space="0" w:color="auto"/>
        <w:left w:val="none" w:sz="0" w:space="0" w:color="auto"/>
        <w:bottom w:val="none" w:sz="0" w:space="0" w:color="auto"/>
        <w:right w:val="none" w:sz="0" w:space="0" w:color="auto"/>
      </w:divBdr>
      <w:divsChild>
        <w:div w:id="283582151">
          <w:marLeft w:val="0"/>
          <w:marRight w:val="0"/>
          <w:marTop w:val="0"/>
          <w:marBottom w:val="0"/>
          <w:divBdr>
            <w:top w:val="none" w:sz="0" w:space="0" w:color="auto"/>
            <w:left w:val="none" w:sz="0" w:space="0" w:color="auto"/>
            <w:bottom w:val="none" w:sz="0" w:space="0" w:color="auto"/>
            <w:right w:val="none" w:sz="0" w:space="0" w:color="auto"/>
          </w:divBdr>
        </w:div>
      </w:divsChild>
    </w:div>
    <w:div w:id="1519663998">
      <w:bodyDiv w:val="1"/>
      <w:marLeft w:val="0"/>
      <w:marRight w:val="0"/>
      <w:marTop w:val="0"/>
      <w:marBottom w:val="0"/>
      <w:divBdr>
        <w:top w:val="none" w:sz="0" w:space="0" w:color="auto"/>
        <w:left w:val="none" w:sz="0" w:space="0" w:color="auto"/>
        <w:bottom w:val="none" w:sz="0" w:space="0" w:color="auto"/>
        <w:right w:val="none" w:sz="0" w:space="0" w:color="auto"/>
      </w:divBdr>
      <w:divsChild>
        <w:div w:id="1045639918">
          <w:marLeft w:val="0"/>
          <w:marRight w:val="0"/>
          <w:marTop w:val="0"/>
          <w:marBottom w:val="0"/>
          <w:divBdr>
            <w:top w:val="none" w:sz="0" w:space="0" w:color="auto"/>
            <w:left w:val="none" w:sz="0" w:space="0" w:color="auto"/>
            <w:bottom w:val="none" w:sz="0" w:space="0" w:color="auto"/>
            <w:right w:val="none" w:sz="0" w:space="0" w:color="auto"/>
          </w:divBdr>
        </w:div>
      </w:divsChild>
    </w:div>
    <w:div w:id="1530944906">
      <w:bodyDiv w:val="1"/>
      <w:marLeft w:val="0"/>
      <w:marRight w:val="0"/>
      <w:marTop w:val="0"/>
      <w:marBottom w:val="0"/>
      <w:divBdr>
        <w:top w:val="none" w:sz="0" w:space="0" w:color="auto"/>
        <w:left w:val="none" w:sz="0" w:space="0" w:color="auto"/>
        <w:bottom w:val="none" w:sz="0" w:space="0" w:color="auto"/>
        <w:right w:val="none" w:sz="0" w:space="0" w:color="auto"/>
      </w:divBdr>
      <w:divsChild>
        <w:div w:id="391776472">
          <w:marLeft w:val="0"/>
          <w:marRight w:val="0"/>
          <w:marTop w:val="0"/>
          <w:marBottom w:val="0"/>
          <w:divBdr>
            <w:top w:val="none" w:sz="0" w:space="0" w:color="auto"/>
            <w:left w:val="none" w:sz="0" w:space="0" w:color="auto"/>
            <w:bottom w:val="none" w:sz="0" w:space="0" w:color="auto"/>
            <w:right w:val="none" w:sz="0" w:space="0" w:color="auto"/>
          </w:divBdr>
        </w:div>
        <w:div w:id="1099255923">
          <w:marLeft w:val="0"/>
          <w:marRight w:val="0"/>
          <w:marTop w:val="0"/>
          <w:marBottom w:val="0"/>
          <w:divBdr>
            <w:top w:val="none" w:sz="0" w:space="0" w:color="auto"/>
            <w:left w:val="none" w:sz="0" w:space="0" w:color="auto"/>
            <w:bottom w:val="none" w:sz="0" w:space="0" w:color="auto"/>
            <w:right w:val="none" w:sz="0" w:space="0" w:color="auto"/>
          </w:divBdr>
        </w:div>
      </w:divsChild>
    </w:div>
    <w:div w:id="1545215641">
      <w:bodyDiv w:val="1"/>
      <w:marLeft w:val="0"/>
      <w:marRight w:val="0"/>
      <w:marTop w:val="0"/>
      <w:marBottom w:val="0"/>
      <w:divBdr>
        <w:top w:val="none" w:sz="0" w:space="0" w:color="auto"/>
        <w:left w:val="none" w:sz="0" w:space="0" w:color="auto"/>
        <w:bottom w:val="none" w:sz="0" w:space="0" w:color="auto"/>
        <w:right w:val="none" w:sz="0" w:space="0" w:color="auto"/>
      </w:divBdr>
    </w:div>
    <w:div w:id="1568765255">
      <w:bodyDiv w:val="1"/>
      <w:marLeft w:val="0"/>
      <w:marRight w:val="0"/>
      <w:marTop w:val="0"/>
      <w:marBottom w:val="0"/>
      <w:divBdr>
        <w:top w:val="none" w:sz="0" w:space="0" w:color="auto"/>
        <w:left w:val="none" w:sz="0" w:space="0" w:color="auto"/>
        <w:bottom w:val="none" w:sz="0" w:space="0" w:color="auto"/>
        <w:right w:val="none" w:sz="0" w:space="0" w:color="auto"/>
      </w:divBdr>
    </w:div>
    <w:div w:id="1582905790">
      <w:bodyDiv w:val="1"/>
      <w:marLeft w:val="0"/>
      <w:marRight w:val="0"/>
      <w:marTop w:val="0"/>
      <w:marBottom w:val="0"/>
      <w:divBdr>
        <w:top w:val="none" w:sz="0" w:space="0" w:color="auto"/>
        <w:left w:val="none" w:sz="0" w:space="0" w:color="auto"/>
        <w:bottom w:val="none" w:sz="0" w:space="0" w:color="auto"/>
        <w:right w:val="none" w:sz="0" w:space="0" w:color="auto"/>
      </w:divBdr>
      <w:divsChild>
        <w:div w:id="269898353">
          <w:marLeft w:val="0"/>
          <w:marRight w:val="0"/>
          <w:marTop w:val="0"/>
          <w:marBottom w:val="0"/>
          <w:divBdr>
            <w:top w:val="none" w:sz="0" w:space="0" w:color="auto"/>
            <w:left w:val="none" w:sz="0" w:space="0" w:color="auto"/>
            <w:bottom w:val="none" w:sz="0" w:space="0" w:color="auto"/>
            <w:right w:val="none" w:sz="0" w:space="0" w:color="auto"/>
          </w:divBdr>
        </w:div>
        <w:div w:id="792670521">
          <w:marLeft w:val="0"/>
          <w:marRight w:val="0"/>
          <w:marTop w:val="0"/>
          <w:marBottom w:val="0"/>
          <w:divBdr>
            <w:top w:val="none" w:sz="0" w:space="0" w:color="auto"/>
            <w:left w:val="none" w:sz="0" w:space="0" w:color="auto"/>
            <w:bottom w:val="none" w:sz="0" w:space="0" w:color="auto"/>
            <w:right w:val="none" w:sz="0" w:space="0" w:color="auto"/>
          </w:divBdr>
        </w:div>
        <w:div w:id="1174958486">
          <w:marLeft w:val="0"/>
          <w:marRight w:val="0"/>
          <w:marTop w:val="0"/>
          <w:marBottom w:val="0"/>
          <w:divBdr>
            <w:top w:val="none" w:sz="0" w:space="0" w:color="auto"/>
            <w:left w:val="none" w:sz="0" w:space="0" w:color="auto"/>
            <w:bottom w:val="none" w:sz="0" w:space="0" w:color="auto"/>
            <w:right w:val="none" w:sz="0" w:space="0" w:color="auto"/>
          </w:divBdr>
        </w:div>
        <w:div w:id="1670252094">
          <w:marLeft w:val="0"/>
          <w:marRight w:val="0"/>
          <w:marTop w:val="0"/>
          <w:marBottom w:val="0"/>
          <w:divBdr>
            <w:top w:val="none" w:sz="0" w:space="0" w:color="auto"/>
            <w:left w:val="none" w:sz="0" w:space="0" w:color="auto"/>
            <w:bottom w:val="none" w:sz="0" w:space="0" w:color="auto"/>
            <w:right w:val="none" w:sz="0" w:space="0" w:color="auto"/>
          </w:divBdr>
        </w:div>
        <w:div w:id="1867594703">
          <w:marLeft w:val="0"/>
          <w:marRight w:val="0"/>
          <w:marTop w:val="0"/>
          <w:marBottom w:val="0"/>
          <w:divBdr>
            <w:top w:val="none" w:sz="0" w:space="0" w:color="auto"/>
            <w:left w:val="none" w:sz="0" w:space="0" w:color="auto"/>
            <w:bottom w:val="none" w:sz="0" w:space="0" w:color="auto"/>
            <w:right w:val="none" w:sz="0" w:space="0" w:color="auto"/>
          </w:divBdr>
        </w:div>
      </w:divsChild>
    </w:div>
    <w:div w:id="1583220088">
      <w:bodyDiv w:val="1"/>
      <w:marLeft w:val="0"/>
      <w:marRight w:val="0"/>
      <w:marTop w:val="0"/>
      <w:marBottom w:val="0"/>
      <w:divBdr>
        <w:top w:val="none" w:sz="0" w:space="0" w:color="auto"/>
        <w:left w:val="none" w:sz="0" w:space="0" w:color="auto"/>
        <w:bottom w:val="none" w:sz="0" w:space="0" w:color="auto"/>
        <w:right w:val="none" w:sz="0" w:space="0" w:color="auto"/>
      </w:divBdr>
      <w:divsChild>
        <w:div w:id="1229729751">
          <w:marLeft w:val="0"/>
          <w:marRight w:val="0"/>
          <w:marTop w:val="0"/>
          <w:marBottom w:val="0"/>
          <w:divBdr>
            <w:top w:val="none" w:sz="0" w:space="0" w:color="auto"/>
            <w:left w:val="none" w:sz="0" w:space="0" w:color="auto"/>
            <w:bottom w:val="none" w:sz="0" w:space="0" w:color="auto"/>
            <w:right w:val="none" w:sz="0" w:space="0" w:color="auto"/>
          </w:divBdr>
        </w:div>
      </w:divsChild>
    </w:div>
    <w:div w:id="1598324376">
      <w:bodyDiv w:val="1"/>
      <w:marLeft w:val="0"/>
      <w:marRight w:val="0"/>
      <w:marTop w:val="0"/>
      <w:marBottom w:val="0"/>
      <w:divBdr>
        <w:top w:val="none" w:sz="0" w:space="0" w:color="auto"/>
        <w:left w:val="none" w:sz="0" w:space="0" w:color="auto"/>
        <w:bottom w:val="none" w:sz="0" w:space="0" w:color="auto"/>
        <w:right w:val="none" w:sz="0" w:space="0" w:color="auto"/>
      </w:divBdr>
      <w:divsChild>
        <w:div w:id="65960711">
          <w:marLeft w:val="0"/>
          <w:marRight w:val="0"/>
          <w:marTop w:val="0"/>
          <w:marBottom w:val="0"/>
          <w:divBdr>
            <w:top w:val="none" w:sz="0" w:space="0" w:color="auto"/>
            <w:left w:val="none" w:sz="0" w:space="0" w:color="auto"/>
            <w:bottom w:val="none" w:sz="0" w:space="0" w:color="auto"/>
            <w:right w:val="none" w:sz="0" w:space="0" w:color="auto"/>
          </w:divBdr>
        </w:div>
        <w:div w:id="168720726">
          <w:marLeft w:val="0"/>
          <w:marRight w:val="0"/>
          <w:marTop w:val="0"/>
          <w:marBottom w:val="0"/>
          <w:divBdr>
            <w:top w:val="none" w:sz="0" w:space="0" w:color="auto"/>
            <w:left w:val="none" w:sz="0" w:space="0" w:color="auto"/>
            <w:bottom w:val="none" w:sz="0" w:space="0" w:color="auto"/>
            <w:right w:val="none" w:sz="0" w:space="0" w:color="auto"/>
          </w:divBdr>
        </w:div>
        <w:div w:id="547686708">
          <w:marLeft w:val="0"/>
          <w:marRight w:val="0"/>
          <w:marTop w:val="0"/>
          <w:marBottom w:val="0"/>
          <w:divBdr>
            <w:top w:val="none" w:sz="0" w:space="0" w:color="auto"/>
            <w:left w:val="none" w:sz="0" w:space="0" w:color="auto"/>
            <w:bottom w:val="none" w:sz="0" w:space="0" w:color="auto"/>
            <w:right w:val="none" w:sz="0" w:space="0" w:color="auto"/>
          </w:divBdr>
        </w:div>
        <w:div w:id="802310439">
          <w:marLeft w:val="0"/>
          <w:marRight w:val="0"/>
          <w:marTop w:val="0"/>
          <w:marBottom w:val="0"/>
          <w:divBdr>
            <w:top w:val="none" w:sz="0" w:space="0" w:color="auto"/>
            <w:left w:val="none" w:sz="0" w:space="0" w:color="auto"/>
            <w:bottom w:val="none" w:sz="0" w:space="0" w:color="auto"/>
            <w:right w:val="none" w:sz="0" w:space="0" w:color="auto"/>
          </w:divBdr>
        </w:div>
        <w:div w:id="1814789964">
          <w:marLeft w:val="0"/>
          <w:marRight w:val="0"/>
          <w:marTop w:val="0"/>
          <w:marBottom w:val="0"/>
          <w:divBdr>
            <w:top w:val="none" w:sz="0" w:space="0" w:color="auto"/>
            <w:left w:val="none" w:sz="0" w:space="0" w:color="auto"/>
            <w:bottom w:val="none" w:sz="0" w:space="0" w:color="auto"/>
            <w:right w:val="none" w:sz="0" w:space="0" w:color="auto"/>
          </w:divBdr>
        </w:div>
        <w:div w:id="2057971545">
          <w:marLeft w:val="0"/>
          <w:marRight w:val="0"/>
          <w:marTop w:val="0"/>
          <w:marBottom w:val="0"/>
          <w:divBdr>
            <w:top w:val="none" w:sz="0" w:space="0" w:color="auto"/>
            <w:left w:val="none" w:sz="0" w:space="0" w:color="auto"/>
            <w:bottom w:val="none" w:sz="0" w:space="0" w:color="auto"/>
            <w:right w:val="none" w:sz="0" w:space="0" w:color="auto"/>
          </w:divBdr>
        </w:div>
      </w:divsChild>
    </w:div>
    <w:div w:id="1639410012">
      <w:bodyDiv w:val="1"/>
      <w:marLeft w:val="0"/>
      <w:marRight w:val="0"/>
      <w:marTop w:val="0"/>
      <w:marBottom w:val="0"/>
      <w:divBdr>
        <w:top w:val="none" w:sz="0" w:space="0" w:color="auto"/>
        <w:left w:val="none" w:sz="0" w:space="0" w:color="auto"/>
        <w:bottom w:val="none" w:sz="0" w:space="0" w:color="auto"/>
        <w:right w:val="none" w:sz="0" w:space="0" w:color="auto"/>
      </w:divBdr>
    </w:div>
    <w:div w:id="1653751905">
      <w:bodyDiv w:val="1"/>
      <w:marLeft w:val="0"/>
      <w:marRight w:val="0"/>
      <w:marTop w:val="0"/>
      <w:marBottom w:val="0"/>
      <w:divBdr>
        <w:top w:val="none" w:sz="0" w:space="0" w:color="auto"/>
        <w:left w:val="none" w:sz="0" w:space="0" w:color="auto"/>
        <w:bottom w:val="none" w:sz="0" w:space="0" w:color="auto"/>
        <w:right w:val="none" w:sz="0" w:space="0" w:color="auto"/>
      </w:divBdr>
      <w:divsChild>
        <w:div w:id="1060590096">
          <w:marLeft w:val="0"/>
          <w:marRight w:val="0"/>
          <w:marTop w:val="0"/>
          <w:marBottom w:val="0"/>
          <w:divBdr>
            <w:top w:val="none" w:sz="0" w:space="0" w:color="auto"/>
            <w:left w:val="none" w:sz="0" w:space="0" w:color="auto"/>
            <w:bottom w:val="none" w:sz="0" w:space="0" w:color="auto"/>
            <w:right w:val="none" w:sz="0" w:space="0" w:color="auto"/>
          </w:divBdr>
        </w:div>
        <w:div w:id="1998848148">
          <w:marLeft w:val="0"/>
          <w:marRight w:val="0"/>
          <w:marTop w:val="0"/>
          <w:marBottom w:val="0"/>
          <w:divBdr>
            <w:top w:val="none" w:sz="0" w:space="0" w:color="auto"/>
            <w:left w:val="none" w:sz="0" w:space="0" w:color="auto"/>
            <w:bottom w:val="none" w:sz="0" w:space="0" w:color="auto"/>
            <w:right w:val="none" w:sz="0" w:space="0" w:color="auto"/>
          </w:divBdr>
        </w:div>
      </w:divsChild>
    </w:div>
    <w:div w:id="1666208045">
      <w:bodyDiv w:val="1"/>
      <w:marLeft w:val="0"/>
      <w:marRight w:val="0"/>
      <w:marTop w:val="0"/>
      <w:marBottom w:val="0"/>
      <w:divBdr>
        <w:top w:val="none" w:sz="0" w:space="0" w:color="auto"/>
        <w:left w:val="none" w:sz="0" w:space="0" w:color="auto"/>
        <w:bottom w:val="none" w:sz="0" w:space="0" w:color="auto"/>
        <w:right w:val="none" w:sz="0" w:space="0" w:color="auto"/>
      </w:divBdr>
    </w:div>
    <w:div w:id="1666476131">
      <w:bodyDiv w:val="1"/>
      <w:marLeft w:val="0"/>
      <w:marRight w:val="0"/>
      <w:marTop w:val="0"/>
      <w:marBottom w:val="0"/>
      <w:divBdr>
        <w:top w:val="none" w:sz="0" w:space="0" w:color="auto"/>
        <w:left w:val="none" w:sz="0" w:space="0" w:color="auto"/>
        <w:bottom w:val="none" w:sz="0" w:space="0" w:color="auto"/>
        <w:right w:val="none" w:sz="0" w:space="0" w:color="auto"/>
      </w:divBdr>
      <w:divsChild>
        <w:div w:id="1671253450">
          <w:blockQuote w:val="1"/>
          <w:marLeft w:val="720"/>
          <w:marRight w:val="0"/>
          <w:marTop w:val="0"/>
          <w:marBottom w:val="48"/>
          <w:divBdr>
            <w:top w:val="none" w:sz="0" w:space="0" w:color="auto"/>
            <w:left w:val="none" w:sz="0" w:space="0" w:color="auto"/>
            <w:bottom w:val="none" w:sz="0" w:space="0" w:color="auto"/>
            <w:right w:val="none" w:sz="0" w:space="0" w:color="auto"/>
          </w:divBdr>
        </w:div>
        <w:div w:id="1811048411">
          <w:blockQuote w:val="1"/>
          <w:marLeft w:val="720"/>
          <w:marRight w:val="0"/>
          <w:marTop w:val="0"/>
          <w:marBottom w:val="48"/>
          <w:divBdr>
            <w:top w:val="none" w:sz="0" w:space="0" w:color="auto"/>
            <w:left w:val="none" w:sz="0" w:space="0" w:color="auto"/>
            <w:bottom w:val="none" w:sz="0" w:space="0" w:color="auto"/>
            <w:right w:val="none" w:sz="0" w:space="0" w:color="auto"/>
          </w:divBdr>
        </w:div>
      </w:divsChild>
    </w:div>
    <w:div w:id="1677146011">
      <w:bodyDiv w:val="1"/>
      <w:marLeft w:val="0"/>
      <w:marRight w:val="0"/>
      <w:marTop w:val="0"/>
      <w:marBottom w:val="0"/>
      <w:divBdr>
        <w:top w:val="none" w:sz="0" w:space="0" w:color="auto"/>
        <w:left w:val="none" w:sz="0" w:space="0" w:color="auto"/>
        <w:bottom w:val="none" w:sz="0" w:space="0" w:color="auto"/>
        <w:right w:val="none" w:sz="0" w:space="0" w:color="auto"/>
      </w:divBdr>
    </w:div>
    <w:div w:id="1707220948">
      <w:bodyDiv w:val="1"/>
      <w:marLeft w:val="0"/>
      <w:marRight w:val="0"/>
      <w:marTop w:val="0"/>
      <w:marBottom w:val="0"/>
      <w:divBdr>
        <w:top w:val="none" w:sz="0" w:space="0" w:color="auto"/>
        <w:left w:val="none" w:sz="0" w:space="0" w:color="auto"/>
        <w:bottom w:val="none" w:sz="0" w:space="0" w:color="auto"/>
        <w:right w:val="none" w:sz="0" w:space="0" w:color="auto"/>
      </w:divBdr>
      <w:divsChild>
        <w:div w:id="280651569">
          <w:marLeft w:val="0"/>
          <w:marRight w:val="0"/>
          <w:marTop w:val="0"/>
          <w:marBottom w:val="0"/>
          <w:divBdr>
            <w:top w:val="none" w:sz="0" w:space="0" w:color="auto"/>
            <w:left w:val="none" w:sz="0" w:space="0" w:color="auto"/>
            <w:bottom w:val="none" w:sz="0" w:space="0" w:color="auto"/>
            <w:right w:val="none" w:sz="0" w:space="0" w:color="auto"/>
          </w:divBdr>
        </w:div>
      </w:divsChild>
    </w:div>
    <w:div w:id="1708139571">
      <w:bodyDiv w:val="1"/>
      <w:marLeft w:val="0"/>
      <w:marRight w:val="0"/>
      <w:marTop w:val="0"/>
      <w:marBottom w:val="0"/>
      <w:divBdr>
        <w:top w:val="none" w:sz="0" w:space="0" w:color="auto"/>
        <w:left w:val="none" w:sz="0" w:space="0" w:color="auto"/>
        <w:bottom w:val="none" w:sz="0" w:space="0" w:color="auto"/>
        <w:right w:val="none" w:sz="0" w:space="0" w:color="auto"/>
      </w:divBdr>
    </w:div>
    <w:div w:id="1731801597">
      <w:bodyDiv w:val="1"/>
      <w:marLeft w:val="0"/>
      <w:marRight w:val="0"/>
      <w:marTop w:val="0"/>
      <w:marBottom w:val="0"/>
      <w:divBdr>
        <w:top w:val="none" w:sz="0" w:space="0" w:color="auto"/>
        <w:left w:val="none" w:sz="0" w:space="0" w:color="auto"/>
        <w:bottom w:val="none" w:sz="0" w:space="0" w:color="auto"/>
        <w:right w:val="none" w:sz="0" w:space="0" w:color="auto"/>
      </w:divBdr>
    </w:div>
    <w:div w:id="1758860954">
      <w:bodyDiv w:val="1"/>
      <w:marLeft w:val="0"/>
      <w:marRight w:val="0"/>
      <w:marTop w:val="0"/>
      <w:marBottom w:val="0"/>
      <w:divBdr>
        <w:top w:val="none" w:sz="0" w:space="0" w:color="auto"/>
        <w:left w:val="none" w:sz="0" w:space="0" w:color="auto"/>
        <w:bottom w:val="none" w:sz="0" w:space="0" w:color="auto"/>
        <w:right w:val="none" w:sz="0" w:space="0" w:color="auto"/>
      </w:divBdr>
      <w:divsChild>
        <w:div w:id="170264495">
          <w:marLeft w:val="0"/>
          <w:marRight w:val="0"/>
          <w:marTop w:val="0"/>
          <w:marBottom w:val="0"/>
          <w:divBdr>
            <w:top w:val="none" w:sz="0" w:space="0" w:color="auto"/>
            <w:left w:val="none" w:sz="0" w:space="0" w:color="auto"/>
            <w:bottom w:val="none" w:sz="0" w:space="0" w:color="auto"/>
            <w:right w:val="none" w:sz="0" w:space="0" w:color="auto"/>
          </w:divBdr>
        </w:div>
        <w:div w:id="204752344">
          <w:marLeft w:val="0"/>
          <w:marRight w:val="0"/>
          <w:marTop w:val="0"/>
          <w:marBottom w:val="0"/>
          <w:divBdr>
            <w:top w:val="none" w:sz="0" w:space="0" w:color="auto"/>
            <w:left w:val="none" w:sz="0" w:space="0" w:color="auto"/>
            <w:bottom w:val="none" w:sz="0" w:space="0" w:color="auto"/>
            <w:right w:val="none" w:sz="0" w:space="0" w:color="auto"/>
          </w:divBdr>
        </w:div>
        <w:div w:id="264775874">
          <w:marLeft w:val="0"/>
          <w:marRight w:val="0"/>
          <w:marTop w:val="0"/>
          <w:marBottom w:val="0"/>
          <w:divBdr>
            <w:top w:val="none" w:sz="0" w:space="0" w:color="auto"/>
            <w:left w:val="none" w:sz="0" w:space="0" w:color="auto"/>
            <w:bottom w:val="none" w:sz="0" w:space="0" w:color="auto"/>
            <w:right w:val="none" w:sz="0" w:space="0" w:color="auto"/>
          </w:divBdr>
        </w:div>
        <w:div w:id="361173230">
          <w:marLeft w:val="0"/>
          <w:marRight w:val="0"/>
          <w:marTop w:val="0"/>
          <w:marBottom w:val="0"/>
          <w:divBdr>
            <w:top w:val="none" w:sz="0" w:space="0" w:color="auto"/>
            <w:left w:val="none" w:sz="0" w:space="0" w:color="auto"/>
            <w:bottom w:val="none" w:sz="0" w:space="0" w:color="auto"/>
            <w:right w:val="none" w:sz="0" w:space="0" w:color="auto"/>
          </w:divBdr>
        </w:div>
        <w:div w:id="449976308">
          <w:marLeft w:val="0"/>
          <w:marRight w:val="0"/>
          <w:marTop w:val="0"/>
          <w:marBottom w:val="0"/>
          <w:divBdr>
            <w:top w:val="none" w:sz="0" w:space="0" w:color="auto"/>
            <w:left w:val="none" w:sz="0" w:space="0" w:color="auto"/>
            <w:bottom w:val="none" w:sz="0" w:space="0" w:color="auto"/>
            <w:right w:val="none" w:sz="0" w:space="0" w:color="auto"/>
          </w:divBdr>
        </w:div>
        <w:div w:id="480856271">
          <w:marLeft w:val="0"/>
          <w:marRight w:val="0"/>
          <w:marTop w:val="0"/>
          <w:marBottom w:val="0"/>
          <w:divBdr>
            <w:top w:val="none" w:sz="0" w:space="0" w:color="auto"/>
            <w:left w:val="none" w:sz="0" w:space="0" w:color="auto"/>
            <w:bottom w:val="none" w:sz="0" w:space="0" w:color="auto"/>
            <w:right w:val="none" w:sz="0" w:space="0" w:color="auto"/>
          </w:divBdr>
        </w:div>
        <w:div w:id="570502711">
          <w:marLeft w:val="0"/>
          <w:marRight w:val="0"/>
          <w:marTop w:val="0"/>
          <w:marBottom w:val="0"/>
          <w:divBdr>
            <w:top w:val="none" w:sz="0" w:space="0" w:color="auto"/>
            <w:left w:val="none" w:sz="0" w:space="0" w:color="auto"/>
            <w:bottom w:val="none" w:sz="0" w:space="0" w:color="auto"/>
            <w:right w:val="none" w:sz="0" w:space="0" w:color="auto"/>
          </w:divBdr>
        </w:div>
        <w:div w:id="655841126">
          <w:marLeft w:val="0"/>
          <w:marRight w:val="0"/>
          <w:marTop w:val="0"/>
          <w:marBottom w:val="0"/>
          <w:divBdr>
            <w:top w:val="none" w:sz="0" w:space="0" w:color="auto"/>
            <w:left w:val="none" w:sz="0" w:space="0" w:color="auto"/>
            <w:bottom w:val="none" w:sz="0" w:space="0" w:color="auto"/>
            <w:right w:val="none" w:sz="0" w:space="0" w:color="auto"/>
          </w:divBdr>
        </w:div>
        <w:div w:id="669022327">
          <w:marLeft w:val="0"/>
          <w:marRight w:val="0"/>
          <w:marTop w:val="0"/>
          <w:marBottom w:val="0"/>
          <w:divBdr>
            <w:top w:val="none" w:sz="0" w:space="0" w:color="auto"/>
            <w:left w:val="none" w:sz="0" w:space="0" w:color="auto"/>
            <w:bottom w:val="none" w:sz="0" w:space="0" w:color="auto"/>
            <w:right w:val="none" w:sz="0" w:space="0" w:color="auto"/>
          </w:divBdr>
        </w:div>
        <w:div w:id="734355186">
          <w:marLeft w:val="0"/>
          <w:marRight w:val="0"/>
          <w:marTop w:val="0"/>
          <w:marBottom w:val="0"/>
          <w:divBdr>
            <w:top w:val="none" w:sz="0" w:space="0" w:color="auto"/>
            <w:left w:val="none" w:sz="0" w:space="0" w:color="auto"/>
            <w:bottom w:val="none" w:sz="0" w:space="0" w:color="auto"/>
            <w:right w:val="none" w:sz="0" w:space="0" w:color="auto"/>
          </w:divBdr>
        </w:div>
        <w:div w:id="1190069106">
          <w:marLeft w:val="0"/>
          <w:marRight w:val="0"/>
          <w:marTop w:val="0"/>
          <w:marBottom w:val="0"/>
          <w:divBdr>
            <w:top w:val="none" w:sz="0" w:space="0" w:color="auto"/>
            <w:left w:val="none" w:sz="0" w:space="0" w:color="auto"/>
            <w:bottom w:val="none" w:sz="0" w:space="0" w:color="auto"/>
            <w:right w:val="none" w:sz="0" w:space="0" w:color="auto"/>
          </w:divBdr>
        </w:div>
        <w:div w:id="1266494513">
          <w:marLeft w:val="0"/>
          <w:marRight w:val="0"/>
          <w:marTop w:val="0"/>
          <w:marBottom w:val="0"/>
          <w:divBdr>
            <w:top w:val="none" w:sz="0" w:space="0" w:color="auto"/>
            <w:left w:val="none" w:sz="0" w:space="0" w:color="auto"/>
            <w:bottom w:val="none" w:sz="0" w:space="0" w:color="auto"/>
            <w:right w:val="none" w:sz="0" w:space="0" w:color="auto"/>
          </w:divBdr>
        </w:div>
        <w:div w:id="1388728038">
          <w:marLeft w:val="0"/>
          <w:marRight w:val="0"/>
          <w:marTop w:val="0"/>
          <w:marBottom w:val="0"/>
          <w:divBdr>
            <w:top w:val="none" w:sz="0" w:space="0" w:color="auto"/>
            <w:left w:val="none" w:sz="0" w:space="0" w:color="auto"/>
            <w:bottom w:val="none" w:sz="0" w:space="0" w:color="auto"/>
            <w:right w:val="none" w:sz="0" w:space="0" w:color="auto"/>
          </w:divBdr>
        </w:div>
        <w:div w:id="1515849375">
          <w:marLeft w:val="0"/>
          <w:marRight w:val="0"/>
          <w:marTop w:val="0"/>
          <w:marBottom w:val="0"/>
          <w:divBdr>
            <w:top w:val="none" w:sz="0" w:space="0" w:color="auto"/>
            <w:left w:val="none" w:sz="0" w:space="0" w:color="auto"/>
            <w:bottom w:val="none" w:sz="0" w:space="0" w:color="auto"/>
            <w:right w:val="none" w:sz="0" w:space="0" w:color="auto"/>
          </w:divBdr>
        </w:div>
        <w:div w:id="1742944946">
          <w:marLeft w:val="0"/>
          <w:marRight w:val="0"/>
          <w:marTop w:val="0"/>
          <w:marBottom w:val="0"/>
          <w:divBdr>
            <w:top w:val="none" w:sz="0" w:space="0" w:color="auto"/>
            <w:left w:val="none" w:sz="0" w:space="0" w:color="auto"/>
            <w:bottom w:val="none" w:sz="0" w:space="0" w:color="auto"/>
            <w:right w:val="none" w:sz="0" w:space="0" w:color="auto"/>
          </w:divBdr>
        </w:div>
        <w:div w:id="2001932200">
          <w:marLeft w:val="0"/>
          <w:marRight w:val="0"/>
          <w:marTop w:val="0"/>
          <w:marBottom w:val="0"/>
          <w:divBdr>
            <w:top w:val="none" w:sz="0" w:space="0" w:color="auto"/>
            <w:left w:val="none" w:sz="0" w:space="0" w:color="auto"/>
            <w:bottom w:val="none" w:sz="0" w:space="0" w:color="auto"/>
            <w:right w:val="none" w:sz="0" w:space="0" w:color="auto"/>
          </w:divBdr>
        </w:div>
        <w:div w:id="2024166096">
          <w:marLeft w:val="0"/>
          <w:marRight w:val="0"/>
          <w:marTop w:val="0"/>
          <w:marBottom w:val="0"/>
          <w:divBdr>
            <w:top w:val="none" w:sz="0" w:space="0" w:color="auto"/>
            <w:left w:val="none" w:sz="0" w:space="0" w:color="auto"/>
            <w:bottom w:val="none" w:sz="0" w:space="0" w:color="auto"/>
            <w:right w:val="none" w:sz="0" w:space="0" w:color="auto"/>
          </w:divBdr>
        </w:div>
        <w:div w:id="2130276112">
          <w:marLeft w:val="0"/>
          <w:marRight w:val="0"/>
          <w:marTop w:val="0"/>
          <w:marBottom w:val="0"/>
          <w:divBdr>
            <w:top w:val="none" w:sz="0" w:space="0" w:color="auto"/>
            <w:left w:val="none" w:sz="0" w:space="0" w:color="auto"/>
            <w:bottom w:val="none" w:sz="0" w:space="0" w:color="auto"/>
            <w:right w:val="none" w:sz="0" w:space="0" w:color="auto"/>
          </w:divBdr>
        </w:div>
      </w:divsChild>
    </w:div>
    <w:div w:id="1788045535">
      <w:bodyDiv w:val="1"/>
      <w:marLeft w:val="0"/>
      <w:marRight w:val="0"/>
      <w:marTop w:val="0"/>
      <w:marBottom w:val="0"/>
      <w:divBdr>
        <w:top w:val="none" w:sz="0" w:space="0" w:color="auto"/>
        <w:left w:val="none" w:sz="0" w:space="0" w:color="auto"/>
        <w:bottom w:val="none" w:sz="0" w:space="0" w:color="auto"/>
        <w:right w:val="none" w:sz="0" w:space="0" w:color="auto"/>
      </w:divBdr>
    </w:div>
    <w:div w:id="1797138790">
      <w:bodyDiv w:val="1"/>
      <w:marLeft w:val="0"/>
      <w:marRight w:val="0"/>
      <w:marTop w:val="0"/>
      <w:marBottom w:val="0"/>
      <w:divBdr>
        <w:top w:val="none" w:sz="0" w:space="0" w:color="auto"/>
        <w:left w:val="none" w:sz="0" w:space="0" w:color="auto"/>
        <w:bottom w:val="none" w:sz="0" w:space="0" w:color="auto"/>
        <w:right w:val="none" w:sz="0" w:space="0" w:color="auto"/>
      </w:divBdr>
    </w:div>
    <w:div w:id="1812404530">
      <w:bodyDiv w:val="1"/>
      <w:marLeft w:val="0"/>
      <w:marRight w:val="0"/>
      <w:marTop w:val="0"/>
      <w:marBottom w:val="0"/>
      <w:divBdr>
        <w:top w:val="none" w:sz="0" w:space="0" w:color="auto"/>
        <w:left w:val="none" w:sz="0" w:space="0" w:color="auto"/>
        <w:bottom w:val="none" w:sz="0" w:space="0" w:color="auto"/>
        <w:right w:val="none" w:sz="0" w:space="0" w:color="auto"/>
      </w:divBdr>
      <w:divsChild>
        <w:div w:id="923222644">
          <w:marLeft w:val="0"/>
          <w:marRight w:val="0"/>
          <w:marTop w:val="0"/>
          <w:marBottom w:val="0"/>
          <w:divBdr>
            <w:top w:val="none" w:sz="0" w:space="0" w:color="auto"/>
            <w:left w:val="none" w:sz="0" w:space="0" w:color="auto"/>
            <w:bottom w:val="none" w:sz="0" w:space="0" w:color="auto"/>
            <w:right w:val="none" w:sz="0" w:space="0" w:color="auto"/>
          </w:divBdr>
        </w:div>
      </w:divsChild>
    </w:div>
    <w:div w:id="1839803152">
      <w:bodyDiv w:val="1"/>
      <w:marLeft w:val="0"/>
      <w:marRight w:val="0"/>
      <w:marTop w:val="0"/>
      <w:marBottom w:val="0"/>
      <w:divBdr>
        <w:top w:val="none" w:sz="0" w:space="0" w:color="auto"/>
        <w:left w:val="none" w:sz="0" w:space="0" w:color="auto"/>
        <w:bottom w:val="none" w:sz="0" w:space="0" w:color="auto"/>
        <w:right w:val="none" w:sz="0" w:space="0" w:color="auto"/>
      </w:divBdr>
      <w:divsChild>
        <w:div w:id="384107878">
          <w:marLeft w:val="0"/>
          <w:marRight w:val="0"/>
          <w:marTop w:val="0"/>
          <w:marBottom w:val="0"/>
          <w:divBdr>
            <w:top w:val="none" w:sz="0" w:space="0" w:color="auto"/>
            <w:left w:val="none" w:sz="0" w:space="0" w:color="auto"/>
            <w:bottom w:val="none" w:sz="0" w:space="0" w:color="auto"/>
            <w:right w:val="none" w:sz="0" w:space="0" w:color="auto"/>
          </w:divBdr>
        </w:div>
        <w:div w:id="564680707">
          <w:marLeft w:val="0"/>
          <w:marRight w:val="0"/>
          <w:marTop w:val="0"/>
          <w:marBottom w:val="0"/>
          <w:divBdr>
            <w:top w:val="none" w:sz="0" w:space="0" w:color="auto"/>
            <w:left w:val="none" w:sz="0" w:space="0" w:color="auto"/>
            <w:bottom w:val="none" w:sz="0" w:space="0" w:color="auto"/>
            <w:right w:val="none" w:sz="0" w:space="0" w:color="auto"/>
          </w:divBdr>
        </w:div>
        <w:div w:id="1648431893">
          <w:marLeft w:val="0"/>
          <w:marRight w:val="0"/>
          <w:marTop w:val="0"/>
          <w:marBottom w:val="0"/>
          <w:divBdr>
            <w:top w:val="none" w:sz="0" w:space="0" w:color="auto"/>
            <w:left w:val="none" w:sz="0" w:space="0" w:color="auto"/>
            <w:bottom w:val="none" w:sz="0" w:space="0" w:color="auto"/>
            <w:right w:val="none" w:sz="0" w:space="0" w:color="auto"/>
          </w:divBdr>
        </w:div>
        <w:div w:id="1757945594">
          <w:marLeft w:val="0"/>
          <w:marRight w:val="0"/>
          <w:marTop w:val="0"/>
          <w:marBottom w:val="0"/>
          <w:divBdr>
            <w:top w:val="none" w:sz="0" w:space="0" w:color="auto"/>
            <w:left w:val="none" w:sz="0" w:space="0" w:color="auto"/>
            <w:bottom w:val="none" w:sz="0" w:space="0" w:color="auto"/>
            <w:right w:val="none" w:sz="0" w:space="0" w:color="auto"/>
          </w:divBdr>
        </w:div>
        <w:div w:id="2084333661">
          <w:marLeft w:val="0"/>
          <w:marRight w:val="0"/>
          <w:marTop w:val="0"/>
          <w:marBottom w:val="0"/>
          <w:divBdr>
            <w:top w:val="none" w:sz="0" w:space="0" w:color="auto"/>
            <w:left w:val="none" w:sz="0" w:space="0" w:color="auto"/>
            <w:bottom w:val="none" w:sz="0" w:space="0" w:color="auto"/>
            <w:right w:val="none" w:sz="0" w:space="0" w:color="auto"/>
          </w:divBdr>
        </w:div>
      </w:divsChild>
    </w:div>
    <w:div w:id="1882085308">
      <w:bodyDiv w:val="1"/>
      <w:marLeft w:val="0"/>
      <w:marRight w:val="0"/>
      <w:marTop w:val="0"/>
      <w:marBottom w:val="0"/>
      <w:divBdr>
        <w:top w:val="none" w:sz="0" w:space="0" w:color="auto"/>
        <w:left w:val="none" w:sz="0" w:space="0" w:color="auto"/>
        <w:bottom w:val="none" w:sz="0" w:space="0" w:color="auto"/>
        <w:right w:val="none" w:sz="0" w:space="0" w:color="auto"/>
      </w:divBdr>
    </w:div>
    <w:div w:id="1905019357">
      <w:bodyDiv w:val="1"/>
      <w:marLeft w:val="0"/>
      <w:marRight w:val="0"/>
      <w:marTop w:val="0"/>
      <w:marBottom w:val="0"/>
      <w:divBdr>
        <w:top w:val="none" w:sz="0" w:space="0" w:color="auto"/>
        <w:left w:val="none" w:sz="0" w:space="0" w:color="auto"/>
        <w:bottom w:val="none" w:sz="0" w:space="0" w:color="auto"/>
        <w:right w:val="none" w:sz="0" w:space="0" w:color="auto"/>
      </w:divBdr>
    </w:div>
    <w:div w:id="1954746134">
      <w:bodyDiv w:val="1"/>
      <w:marLeft w:val="0"/>
      <w:marRight w:val="0"/>
      <w:marTop w:val="0"/>
      <w:marBottom w:val="0"/>
      <w:divBdr>
        <w:top w:val="none" w:sz="0" w:space="0" w:color="auto"/>
        <w:left w:val="none" w:sz="0" w:space="0" w:color="auto"/>
        <w:bottom w:val="none" w:sz="0" w:space="0" w:color="auto"/>
        <w:right w:val="none" w:sz="0" w:space="0" w:color="auto"/>
      </w:divBdr>
      <w:divsChild>
        <w:div w:id="424957936">
          <w:marLeft w:val="0"/>
          <w:marRight w:val="0"/>
          <w:marTop w:val="0"/>
          <w:marBottom w:val="0"/>
          <w:divBdr>
            <w:top w:val="none" w:sz="0" w:space="0" w:color="auto"/>
            <w:left w:val="none" w:sz="0" w:space="0" w:color="auto"/>
            <w:bottom w:val="none" w:sz="0" w:space="0" w:color="auto"/>
            <w:right w:val="none" w:sz="0" w:space="0" w:color="auto"/>
          </w:divBdr>
        </w:div>
        <w:div w:id="652103720">
          <w:marLeft w:val="0"/>
          <w:marRight w:val="0"/>
          <w:marTop w:val="0"/>
          <w:marBottom w:val="0"/>
          <w:divBdr>
            <w:top w:val="none" w:sz="0" w:space="0" w:color="auto"/>
            <w:left w:val="none" w:sz="0" w:space="0" w:color="auto"/>
            <w:bottom w:val="none" w:sz="0" w:space="0" w:color="auto"/>
            <w:right w:val="none" w:sz="0" w:space="0" w:color="auto"/>
          </w:divBdr>
        </w:div>
        <w:div w:id="881602115">
          <w:marLeft w:val="0"/>
          <w:marRight w:val="0"/>
          <w:marTop w:val="0"/>
          <w:marBottom w:val="0"/>
          <w:divBdr>
            <w:top w:val="none" w:sz="0" w:space="0" w:color="auto"/>
            <w:left w:val="none" w:sz="0" w:space="0" w:color="auto"/>
            <w:bottom w:val="none" w:sz="0" w:space="0" w:color="auto"/>
            <w:right w:val="none" w:sz="0" w:space="0" w:color="auto"/>
          </w:divBdr>
        </w:div>
        <w:div w:id="1193304581">
          <w:marLeft w:val="0"/>
          <w:marRight w:val="0"/>
          <w:marTop w:val="0"/>
          <w:marBottom w:val="0"/>
          <w:divBdr>
            <w:top w:val="none" w:sz="0" w:space="0" w:color="auto"/>
            <w:left w:val="none" w:sz="0" w:space="0" w:color="auto"/>
            <w:bottom w:val="none" w:sz="0" w:space="0" w:color="auto"/>
            <w:right w:val="none" w:sz="0" w:space="0" w:color="auto"/>
          </w:divBdr>
        </w:div>
        <w:div w:id="1702899470">
          <w:marLeft w:val="0"/>
          <w:marRight w:val="0"/>
          <w:marTop w:val="0"/>
          <w:marBottom w:val="0"/>
          <w:divBdr>
            <w:top w:val="none" w:sz="0" w:space="0" w:color="auto"/>
            <w:left w:val="none" w:sz="0" w:space="0" w:color="auto"/>
            <w:bottom w:val="none" w:sz="0" w:space="0" w:color="auto"/>
            <w:right w:val="none" w:sz="0" w:space="0" w:color="auto"/>
          </w:divBdr>
        </w:div>
      </w:divsChild>
    </w:div>
    <w:div w:id="1976107975">
      <w:bodyDiv w:val="1"/>
      <w:marLeft w:val="0"/>
      <w:marRight w:val="0"/>
      <w:marTop w:val="0"/>
      <w:marBottom w:val="0"/>
      <w:divBdr>
        <w:top w:val="none" w:sz="0" w:space="0" w:color="auto"/>
        <w:left w:val="none" w:sz="0" w:space="0" w:color="auto"/>
        <w:bottom w:val="none" w:sz="0" w:space="0" w:color="auto"/>
        <w:right w:val="none" w:sz="0" w:space="0" w:color="auto"/>
      </w:divBdr>
    </w:div>
    <w:div w:id="2010517775">
      <w:bodyDiv w:val="1"/>
      <w:marLeft w:val="0"/>
      <w:marRight w:val="0"/>
      <w:marTop w:val="0"/>
      <w:marBottom w:val="0"/>
      <w:divBdr>
        <w:top w:val="none" w:sz="0" w:space="0" w:color="auto"/>
        <w:left w:val="none" w:sz="0" w:space="0" w:color="auto"/>
        <w:bottom w:val="none" w:sz="0" w:space="0" w:color="auto"/>
        <w:right w:val="none" w:sz="0" w:space="0" w:color="auto"/>
      </w:divBdr>
    </w:div>
    <w:div w:id="2016951658">
      <w:bodyDiv w:val="1"/>
      <w:marLeft w:val="0"/>
      <w:marRight w:val="0"/>
      <w:marTop w:val="0"/>
      <w:marBottom w:val="0"/>
      <w:divBdr>
        <w:top w:val="none" w:sz="0" w:space="0" w:color="auto"/>
        <w:left w:val="none" w:sz="0" w:space="0" w:color="auto"/>
        <w:bottom w:val="none" w:sz="0" w:space="0" w:color="auto"/>
        <w:right w:val="none" w:sz="0" w:space="0" w:color="auto"/>
      </w:divBdr>
    </w:div>
    <w:div w:id="2029331511">
      <w:bodyDiv w:val="1"/>
      <w:marLeft w:val="0"/>
      <w:marRight w:val="0"/>
      <w:marTop w:val="0"/>
      <w:marBottom w:val="0"/>
      <w:divBdr>
        <w:top w:val="none" w:sz="0" w:space="0" w:color="auto"/>
        <w:left w:val="none" w:sz="0" w:space="0" w:color="auto"/>
        <w:bottom w:val="none" w:sz="0" w:space="0" w:color="auto"/>
        <w:right w:val="none" w:sz="0" w:space="0" w:color="auto"/>
      </w:divBdr>
    </w:div>
    <w:div w:id="2036805920">
      <w:bodyDiv w:val="1"/>
      <w:marLeft w:val="0"/>
      <w:marRight w:val="0"/>
      <w:marTop w:val="0"/>
      <w:marBottom w:val="0"/>
      <w:divBdr>
        <w:top w:val="none" w:sz="0" w:space="0" w:color="auto"/>
        <w:left w:val="none" w:sz="0" w:space="0" w:color="auto"/>
        <w:bottom w:val="none" w:sz="0" w:space="0" w:color="auto"/>
        <w:right w:val="none" w:sz="0" w:space="0" w:color="auto"/>
      </w:divBdr>
    </w:div>
    <w:div w:id="2091152470">
      <w:bodyDiv w:val="1"/>
      <w:marLeft w:val="0"/>
      <w:marRight w:val="0"/>
      <w:marTop w:val="0"/>
      <w:marBottom w:val="0"/>
      <w:divBdr>
        <w:top w:val="none" w:sz="0" w:space="0" w:color="auto"/>
        <w:left w:val="none" w:sz="0" w:space="0" w:color="auto"/>
        <w:bottom w:val="none" w:sz="0" w:space="0" w:color="auto"/>
        <w:right w:val="none" w:sz="0" w:space="0" w:color="auto"/>
      </w:divBdr>
      <w:divsChild>
        <w:div w:id="670914432">
          <w:marLeft w:val="0"/>
          <w:marRight w:val="0"/>
          <w:marTop w:val="0"/>
          <w:marBottom w:val="0"/>
          <w:divBdr>
            <w:top w:val="none" w:sz="0" w:space="0" w:color="auto"/>
            <w:left w:val="none" w:sz="0" w:space="0" w:color="auto"/>
            <w:bottom w:val="none" w:sz="0" w:space="0" w:color="auto"/>
            <w:right w:val="none" w:sz="0" w:space="0" w:color="auto"/>
          </w:divBdr>
        </w:div>
      </w:divsChild>
    </w:div>
    <w:div w:id="2100831331">
      <w:bodyDiv w:val="1"/>
      <w:marLeft w:val="0"/>
      <w:marRight w:val="0"/>
      <w:marTop w:val="0"/>
      <w:marBottom w:val="0"/>
      <w:divBdr>
        <w:top w:val="none" w:sz="0" w:space="0" w:color="auto"/>
        <w:left w:val="none" w:sz="0" w:space="0" w:color="auto"/>
        <w:bottom w:val="none" w:sz="0" w:space="0" w:color="auto"/>
        <w:right w:val="none" w:sz="0" w:space="0" w:color="auto"/>
      </w:divBdr>
    </w:div>
    <w:div w:id="2112386857">
      <w:bodyDiv w:val="1"/>
      <w:marLeft w:val="0"/>
      <w:marRight w:val="0"/>
      <w:marTop w:val="0"/>
      <w:marBottom w:val="0"/>
      <w:divBdr>
        <w:top w:val="none" w:sz="0" w:space="0" w:color="auto"/>
        <w:left w:val="none" w:sz="0" w:space="0" w:color="auto"/>
        <w:bottom w:val="none" w:sz="0" w:space="0" w:color="auto"/>
        <w:right w:val="none" w:sz="0" w:space="0" w:color="auto"/>
      </w:divBdr>
    </w:div>
    <w:div w:id="2121296471">
      <w:bodyDiv w:val="1"/>
      <w:marLeft w:val="0"/>
      <w:marRight w:val="0"/>
      <w:marTop w:val="0"/>
      <w:marBottom w:val="0"/>
      <w:divBdr>
        <w:top w:val="none" w:sz="0" w:space="0" w:color="auto"/>
        <w:left w:val="none" w:sz="0" w:space="0" w:color="auto"/>
        <w:bottom w:val="none" w:sz="0" w:space="0" w:color="auto"/>
        <w:right w:val="none" w:sz="0" w:space="0" w:color="auto"/>
      </w:divBdr>
    </w:div>
    <w:div w:id="2126347244">
      <w:bodyDiv w:val="1"/>
      <w:marLeft w:val="0"/>
      <w:marRight w:val="0"/>
      <w:marTop w:val="0"/>
      <w:marBottom w:val="0"/>
      <w:divBdr>
        <w:top w:val="none" w:sz="0" w:space="0" w:color="auto"/>
        <w:left w:val="none" w:sz="0" w:space="0" w:color="auto"/>
        <w:bottom w:val="none" w:sz="0" w:space="0" w:color="auto"/>
        <w:right w:val="none" w:sz="0" w:space="0" w:color="auto"/>
      </w:divBdr>
    </w:div>
    <w:div w:id="2134470748">
      <w:bodyDiv w:val="1"/>
      <w:marLeft w:val="0"/>
      <w:marRight w:val="0"/>
      <w:marTop w:val="0"/>
      <w:marBottom w:val="0"/>
      <w:divBdr>
        <w:top w:val="none" w:sz="0" w:space="0" w:color="auto"/>
        <w:left w:val="none" w:sz="0" w:space="0" w:color="auto"/>
        <w:bottom w:val="none" w:sz="0" w:space="0" w:color="auto"/>
        <w:right w:val="none" w:sz="0" w:space="0" w:color="auto"/>
      </w:divBdr>
      <w:divsChild>
        <w:div w:id="1522552267">
          <w:marLeft w:val="0"/>
          <w:marRight w:val="0"/>
          <w:marTop w:val="0"/>
          <w:marBottom w:val="0"/>
          <w:divBdr>
            <w:top w:val="none" w:sz="0" w:space="0" w:color="auto"/>
            <w:left w:val="none" w:sz="0" w:space="0" w:color="auto"/>
            <w:bottom w:val="none" w:sz="0" w:space="0" w:color="auto"/>
            <w:right w:val="none" w:sz="0" w:space="0" w:color="auto"/>
          </w:divBdr>
        </w:div>
      </w:divsChild>
    </w:div>
    <w:div w:id="2143226675">
      <w:bodyDiv w:val="1"/>
      <w:marLeft w:val="0"/>
      <w:marRight w:val="0"/>
      <w:marTop w:val="0"/>
      <w:marBottom w:val="0"/>
      <w:divBdr>
        <w:top w:val="none" w:sz="0" w:space="0" w:color="auto"/>
        <w:left w:val="none" w:sz="0" w:space="0" w:color="auto"/>
        <w:bottom w:val="none" w:sz="0" w:space="0" w:color="auto"/>
        <w:right w:val="none" w:sz="0" w:space="0" w:color="auto"/>
      </w:divBdr>
      <w:divsChild>
        <w:div w:id="124859277">
          <w:marLeft w:val="0"/>
          <w:marRight w:val="0"/>
          <w:marTop w:val="0"/>
          <w:marBottom w:val="0"/>
          <w:divBdr>
            <w:top w:val="none" w:sz="0" w:space="0" w:color="auto"/>
            <w:left w:val="none" w:sz="0" w:space="0" w:color="auto"/>
            <w:bottom w:val="none" w:sz="0" w:space="0" w:color="auto"/>
            <w:right w:val="none" w:sz="0" w:space="0" w:color="auto"/>
          </w:divBdr>
        </w:div>
        <w:div w:id="304701210">
          <w:marLeft w:val="0"/>
          <w:marRight w:val="0"/>
          <w:marTop w:val="0"/>
          <w:marBottom w:val="0"/>
          <w:divBdr>
            <w:top w:val="none" w:sz="0" w:space="0" w:color="auto"/>
            <w:left w:val="none" w:sz="0" w:space="0" w:color="auto"/>
            <w:bottom w:val="none" w:sz="0" w:space="0" w:color="auto"/>
            <w:right w:val="none" w:sz="0" w:space="0" w:color="auto"/>
          </w:divBdr>
        </w:div>
        <w:div w:id="350953524">
          <w:marLeft w:val="0"/>
          <w:marRight w:val="0"/>
          <w:marTop w:val="0"/>
          <w:marBottom w:val="0"/>
          <w:divBdr>
            <w:top w:val="none" w:sz="0" w:space="0" w:color="auto"/>
            <w:left w:val="none" w:sz="0" w:space="0" w:color="auto"/>
            <w:bottom w:val="none" w:sz="0" w:space="0" w:color="auto"/>
            <w:right w:val="none" w:sz="0" w:space="0" w:color="auto"/>
          </w:divBdr>
        </w:div>
        <w:div w:id="433938730">
          <w:marLeft w:val="0"/>
          <w:marRight w:val="0"/>
          <w:marTop w:val="0"/>
          <w:marBottom w:val="0"/>
          <w:divBdr>
            <w:top w:val="none" w:sz="0" w:space="0" w:color="auto"/>
            <w:left w:val="none" w:sz="0" w:space="0" w:color="auto"/>
            <w:bottom w:val="none" w:sz="0" w:space="0" w:color="auto"/>
            <w:right w:val="none" w:sz="0" w:space="0" w:color="auto"/>
          </w:divBdr>
        </w:div>
        <w:div w:id="461848654">
          <w:marLeft w:val="0"/>
          <w:marRight w:val="0"/>
          <w:marTop w:val="0"/>
          <w:marBottom w:val="0"/>
          <w:divBdr>
            <w:top w:val="none" w:sz="0" w:space="0" w:color="auto"/>
            <w:left w:val="none" w:sz="0" w:space="0" w:color="auto"/>
            <w:bottom w:val="none" w:sz="0" w:space="0" w:color="auto"/>
            <w:right w:val="none" w:sz="0" w:space="0" w:color="auto"/>
          </w:divBdr>
        </w:div>
        <w:div w:id="499200873">
          <w:marLeft w:val="0"/>
          <w:marRight w:val="0"/>
          <w:marTop w:val="0"/>
          <w:marBottom w:val="0"/>
          <w:divBdr>
            <w:top w:val="none" w:sz="0" w:space="0" w:color="auto"/>
            <w:left w:val="none" w:sz="0" w:space="0" w:color="auto"/>
            <w:bottom w:val="none" w:sz="0" w:space="0" w:color="auto"/>
            <w:right w:val="none" w:sz="0" w:space="0" w:color="auto"/>
          </w:divBdr>
        </w:div>
        <w:div w:id="822890698">
          <w:marLeft w:val="0"/>
          <w:marRight w:val="0"/>
          <w:marTop w:val="0"/>
          <w:marBottom w:val="0"/>
          <w:divBdr>
            <w:top w:val="none" w:sz="0" w:space="0" w:color="auto"/>
            <w:left w:val="none" w:sz="0" w:space="0" w:color="auto"/>
            <w:bottom w:val="none" w:sz="0" w:space="0" w:color="auto"/>
            <w:right w:val="none" w:sz="0" w:space="0" w:color="auto"/>
          </w:divBdr>
        </w:div>
        <w:div w:id="970595617">
          <w:marLeft w:val="0"/>
          <w:marRight w:val="0"/>
          <w:marTop w:val="0"/>
          <w:marBottom w:val="0"/>
          <w:divBdr>
            <w:top w:val="none" w:sz="0" w:space="0" w:color="auto"/>
            <w:left w:val="none" w:sz="0" w:space="0" w:color="auto"/>
            <w:bottom w:val="none" w:sz="0" w:space="0" w:color="auto"/>
            <w:right w:val="none" w:sz="0" w:space="0" w:color="auto"/>
          </w:divBdr>
        </w:div>
        <w:div w:id="1053501388">
          <w:marLeft w:val="0"/>
          <w:marRight w:val="0"/>
          <w:marTop w:val="0"/>
          <w:marBottom w:val="0"/>
          <w:divBdr>
            <w:top w:val="none" w:sz="0" w:space="0" w:color="auto"/>
            <w:left w:val="none" w:sz="0" w:space="0" w:color="auto"/>
            <w:bottom w:val="none" w:sz="0" w:space="0" w:color="auto"/>
            <w:right w:val="none" w:sz="0" w:space="0" w:color="auto"/>
          </w:divBdr>
        </w:div>
        <w:div w:id="1262223492">
          <w:marLeft w:val="0"/>
          <w:marRight w:val="0"/>
          <w:marTop w:val="0"/>
          <w:marBottom w:val="0"/>
          <w:divBdr>
            <w:top w:val="none" w:sz="0" w:space="0" w:color="auto"/>
            <w:left w:val="none" w:sz="0" w:space="0" w:color="auto"/>
            <w:bottom w:val="none" w:sz="0" w:space="0" w:color="auto"/>
            <w:right w:val="none" w:sz="0" w:space="0" w:color="auto"/>
          </w:divBdr>
        </w:div>
        <w:div w:id="1360665795">
          <w:marLeft w:val="0"/>
          <w:marRight w:val="0"/>
          <w:marTop w:val="0"/>
          <w:marBottom w:val="0"/>
          <w:divBdr>
            <w:top w:val="none" w:sz="0" w:space="0" w:color="auto"/>
            <w:left w:val="none" w:sz="0" w:space="0" w:color="auto"/>
            <w:bottom w:val="none" w:sz="0" w:space="0" w:color="auto"/>
            <w:right w:val="none" w:sz="0" w:space="0" w:color="auto"/>
          </w:divBdr>
        </w:div>
        <w:div w:id="1428960891">
          <w:marLeft w:val="0"/>
          <w:marRight w:val="0"/>
          <w:marTop w:val="0"/>
          <w:marBottom w:val="0"/>
          <w:divBdr>
            <w:top w:val="none" w:sz="0" w:space="0" w:color="auto"/>
            <w:left w:val="none" w:sz="0" w:space="0" w:color="auto"/>
            <w:bottom w:val="none" w:sz="0" w:space="0" w:color="auto"/>
            <w:right w:val="none" w:sz="0" w:space="0" w:color="auto"/>
          </w:divBdr>
        </w:div>
        <w:div w:id="1508054112">
          <w:marLeft w:val="0"/>
          <w:marRight w:val="0"/>
          <w:marTop w:val="0"/>
          <w:marBottom w:val="0"/>
          <w:divBdr>
            <w:top w:val="none" w:sz="0" w:space="0" w:color="auto"/>
            <w:left w:val="none" w:sz="0" w:space="0" w:color="auto"/>
            <w:bottom w:val="none" w:sz="0" w:space="0" w:color="auto"/>
            <w:right w:val="none" w:sz="0" w:space="0" w:color="auto"/>
          </w:divBdr>
        </w:div>
        <w:div w:id="1595279961">
          <w:marLeft w:val="0"/>
          <w:marRight w:val="0"/>
          <w:marTop w:val="0"/>
          <w:marBottom w:val="0"/>
          <w:divBdr>
            <w:top w:val="none" w:sz="0" w:space="0" w:color="auto"/>
            <w:left w:val="none" w:sz="0" w:space="0" w:color="auto"/>
            <w:bottom w:val="none" w:sz="0" w:space="0" w:color="auto"/>
            <w:right w:val="none" w:sz="0" w:space="0" w:color="auto"/>
          </w:divBdr>
        </w:div>
        <w:div w:id="1662390050">
          <w:marLeft w:val="0"/>
          <w:marRight w:val="0"/>
          <w:marTop w:val="0"/>
          <w:marBottom w:val="0"/>
          <w:divBdr>
            <w:top w:val="none" w:sz="0" w:space="0" w:color="auto"/>
            <w:left w:val="none" w:sz="0" w:space="0" w:color="auto"/>
            <w:bottom w:val="none" w:sz="0" w:space="0" w:color="auto"/>
            <w:right w:val="none" w:sz="0" w:space="0" w:color="auto"/>
          </w:divBdr>
        </w:div>
        <w:div w:id="1946882353">
          <w:marLeft w:val="0"/>
          <w:marRight w:val="0"/>
          <w:marTop w:val="0"/>
          <w:marBottom w:val="0"/>
          <w:divBdr>
            <w:top w:val="none" w:sz="0" w:space="0" w:color="auto"/>
            <w:left w:val="none" w:sz="0" w:space="0" w:color="auto"/>
            <w:bottom w:val="none" w:sz="0" w:space="0" w:color="auto"/>
            <w:right w:val="none" w:sz="0" w:space="0" w:color="auto"/>
          </w:divBdr>
        </w:div>
        <w:div w:id="2058815421">
          <w:marLeft w:val="0"/>
          <w:marRight w:val="0"/>
          <w:marTop w:val="0"/>
          <w:marBottom w:val="0"/>
          <w:divBdr>
            <w:top w:val="none" w:sz="0" w:space="0" w:color="auto"/>
            <w:left w:val="none" w:sz="0" w:space="0" w:color="auto"/>
            <w:bottom w:val="none" w:sz="0" w:space="0" w:color="auto"/>
            <w:right w:val="none" w:sz="0" w:space="0" w:color="auto"/>
          </w:divBdr>
        </w:div>
        <w:div w:id="212175425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planalto.gov.br/ccivil_03/_ato2019-2022/2021/lei/L14133.htm" TargetMode="External"/><Relationship Id="rId18" Type="http://schemas.openxmlformats.org/officeDocument/2006/relationships/hyperlink" Target="http://www.planalto.gov.br/ccivil_03/_ato2019-2022/2021/lei/L14133.htm" TargetMode="External"/><Relationship Id="rId26" Type="http://schemas.openxmlformats.org/officeDocument/2006/relationships/hyperlink" Target="http://www.planalto.gov.br/ccivil_03/_ato2019-2022/2021/lei/L14133.htm" TargetMode="External"/><Relationship Id="rId39" Type="http://schemas.openxmlformats.org/officeDocument/2006/relationships/hyperlink" Target="https://www.planalto.gov.br/ccivil_03/_ato2011-2014/2013/lei/l12846.htm" TargetMode="External"/><Relationship Id="rId21" Type="http://schemas.openxmlformats.org/officeDocument/2006/relationships/hyperlink" Target="https://www.planalto.gov.br/ccivil_03/leis/l8078compilado.htm" TargetMode="External"/><Relationship Id="rId34" Type="http://schemas.openxmlformats.org/officeDocument/2006/relationships/hyperlink" Target="http://www.planalto.gov.br/ccivil_03/_ato2019-2022/2021/lei/L14133.htm" TargetMode="External"/><Relationship Id="rId42" Type="http://schemas.openxmlformats.org/officeDocument/2006/relationships/hyperlink" Target="http://www.planalto.gov.br/ccivil_03/_ato2019-2022/2021/lei/L14133.htm" TargetMode="External"/><Relationship Id="rId47" Type="http://schemas.openxmlformats.org/officeDocument/2006/relationships/hyperlink" Target="http://www.planalto.gov.br/ccivil_03/_ato2019-2022/2021/lei/L14133.htm" TargetMode="External"/><Relationship Id="rId50" Type="http://schemas.openxmlformats.org/officeDocument/2006/relationships/hyperlink" Target="http://www.planalto.gov.br/ccivil_03/_ato2019-2022/2021/lei/L14133.htm" TargetMode="External"/><Relationship Id="rId55" Type="http://schemas.openxmlformats.org/officeDocument/2006/relationships/hyperlink" Target="http://www.planalto.gov.br/ccivil_03/_ato2019-2022/2021/lei/L14133.htm" TargetMode="External"/><Relationship Id="rId63" Type="http://schemas.openxmlformats.org/officeDocument/2006/relationships/theme" Target="theme/theme1.xm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hyperlink" Target="http://www.planalto.gov.br/ccivil_03/_ato2019-2022/2021/lei/L14133.htm" TargetMode="External"/><Relationship Id="rId20" Type="http://schemas.openxmlformats.org/officeDocument/2006/relationships/hyperlink" Target="http://www.planalto.gov.br/ccivil_03/_ato2019-2022/2021/lei/L14133.htm" TargetMode="External"/><Relationship Id="rId29" Type="http://schemas.openxmlformats.org/officeDocument/2006/relationships/hyperlink" Target="http://www.planalto.gov.br/ccivil_03/_ato2019-2022/2021/lei/L14133.htm" TargetMode="External"/><Relationship Id="rId41" Type="http://schemas.openxmlformats.org/officeDocument/2006/relationships/hyperlink" Target="http://www.planalto.gov.br/ccivil_03/_ato2019-2022/2021/lei/L14133.htm" TargetMode="External"/><Relationship Id="rId54" Type="http://schemas.openxmlformats.org/officeDocument/2006/relationships/hyperlink" Target="http://www.planalto.gov.br/ccivil_03/_ato2019-2022/2021/lei/L14133.htm"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planalto.gov.br/ccivil_03/_ato2019-2022/2021/lei/L14133.htm" TargetMode="External"/><Relationship Id="rId32" Type="http://schemas.openxmlformats.org/officeDocument/2006/relationships/hyperlink" Target="http://www.planalto.gov.br/ccivil_03/_ato2019-2022/2021/lei/L14133.htm" TargetMode="External"/><Relationship Id="rId37" Type="http://schemas.openxmlformats.org/officeDocument/2006/relationships/hyperlink" Target="http://www.planalto.gov.br/ccivil_03/_ato2019-2022/2021/lei/L14133.htm" TargetMode="External"/><Relationship Id="rId40" Type="http://schemas.openxmlformats.org/officeDocument/2006/relationships/hyperlink" Target="http://www.planalto.gov.br/ccivil_03/_ato2019-2022/2021/lei/L14133.htm%25art159" TargetMode="External"/><Relationship Id="rId45" Type="http://schemas.openxmlformats.org/officeDocument/2006/relationships/hyperlink" Target="http://www.planalto.gov.br/ccivil_03/_ato2019-2022/2021/lei/L14133.htm" TargetMode="External"/><Relationship Id="rId53" Type="http://schemas.openxmlformats.org/officeDocument/2006/relationships/hyperlink" Target="http://www.planalto.gov.br/ccivil_03/_ato2019-2022/2021/lei/L14133.htm" TargetMode="External"/><Relationship Id="rId58" Type="http://schemas.openxmlformats.org/officeDocument/2006/relationships/hyperlink" Target="http://www.planalto.gov.br/ccivil_03/_ato2019-2022/2021/lei/L14133.htm" TargetMode="External"/><Relationship Id="rId5" Type="http://schemas.openxmlformats.org/officeDocument/2006/relationships/numbering" Target="numbering.xml"/><Relationship Id="rId15" Type="http://schemas.openxmlformats.org/officeDocument/2006/relationships/hyperlink" Target="http://www.planalto.gov.br/ccivil_03/_ato2019-2022/2021/lei/L14133.htm" TargetMode="External"/><Relationship Id="rId23" Type="http://schemas.openxmlformats.org/officeDocument/2006/relationships/hyperlink" Target="http://www.planalto.gov.br/ccivil_03/_ato2019-2022/2021/lei/L14133.htm" TargetMode="External"/><Relationship Id="rId28" Type="http://schemas.openxmlformats.org/officeDocument/2006/relationships/hyperlink" Target="https://www.planalto.gov.br/ccivil_03/_ato2011-2014/2013/lei/l12846.htm" TargetMode="External"/><Relationship Id="rId36" Type="http://schemas.openxmlformats.org/officeDocument/2006/relationships/hyperlink" Target="http://www.planalto.gov.br/ccivil_03/_ato2019-2022/2021/lei/L14133.htm" TargetMode="External"/><Relationship Id="rId49" Type="http://schemas.openxmlformats.org/officeDocument/2006/relationships/hyperlink" Target="http://www.planalto.gov.br/ccivil_03/_ato2019-2022/2021/lei/L14133.htm" TargetMode="External"/><Relationship Id="rId57" Type="http://schemas.openxmlformats.org/officeDocument/2006/relationships/hyperlink" Target="https://www.planalto.gov.br/ccivil_03/_ato2011-2014/2012/decreto/d7724.htm" TargetMode="External"/><Relationship Id="rId61"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www.planalto.gov.br/ccivil_03/_ato2019-2022/2021/lei/L14133.htm" TargetMode="External"/><Relationship Id="rId31" Type="http://schemas.openxmlformats.org/officeDocument/2006/relationships/hyperlink" Target="http://www.planalto.gov.br/ccivil_03/_ato2019-2022/2021/lei/L14133.htm" TargetMode="External"/><Relationship Id="rId44" Type="http://schemas.openxmlformats.org/officeDocument/2006/relationships/hyperlink" Target="https://www.gov.br/compras/pt-br/acesso-a-informacao/legislacao/instrucoes-normativas/instrucao-normativa-seges-me-no-26-de-13-de-abril-de-2022" TargetMode="External"/><Relationship Id="rId52" Type="http://schemas.openxmlformats.org/officeDocument/2006/relationships/hyperlink" Target="https://www.planalto.gov.br/ccivil_03/leis/l8078compilado.htm" TargetMode="External"/><Relationship Id="rId60" Type="http://schemas.openxmlformats.org/officeDocument/2006/relationships/header" Target="header1.xml"/><Relationship Id="rId65"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planalto.gov.br/ccivil_03/_ato2019-2022/2021/lei/L14133.htm" TargetMode="External"/><Relationship Id="rId22" Type="http://schemas.openxmlformats.org/officeDocument/2006/relationships/hyperlink" Target="http://www.planalto.gov.br/ccivil_03/_ato2019-2022/2021/lei/L14133.htm" TargetMode="External"/><Relationship Id="rId27" Type="http://schemas.openxmlformats.org/officeDocument/2006/relationships/hyperlink" Target="http://www.planalto.gov.br/ccivil_03/_ato2019-2022/2021/lei/L14133.htm" TargetMode="External"/><Relationship Id="rId30" Type="http://schemas.openxmlformats.org/officeDocument/2006/relationships/hyperlink" Target="http://www.planalto.gov.br/ccivil_03/_ato2019-2022/2021/lei/L14133.htm" TargetMode="External"/><Relationship Id="rId35" Type="http://schemas.openxmlformats.org/officeDocument/2006/relationships/hyperlink" Target="http://www.planalto.gov.br/ccivil_03/_ato2019-2022/2021/lei/L14133.htm" TargetMode="External"/><Relationship Id="rId43" Type="http://schemas.openxmlformats.org/officeDocument/2006/relationships/hyperlink" Target="http://www.planalto.gov.br/ccivil_03/_ato2019-2022/2021/lei/L14133.htm" TargetMode="External"/><Relationship Id="rId48" Type="http://schemas.openxmlformats.org/officeDocument/2006/relationships/hyperlink" Target="http://www.planalto.gov.br/ccivil_03/_ato2019-2022/2021/lei/L14133.htm" TargetMode="External"/><Relationship Id="rId56" Type="http://schemas.openxmlformats.org/officeDocument/2006/relationships/hyperlink" Target="https://www.planalto.gov.br/ccivil_03/_ato2011-2014/2011/lei/l12527.htm" TargetMode="External"/><Relationship Id="rId64" Type="http://schemas.microsoft.com/office/2016/09/relationships/commentsIds" Target="commentsIds.xml"/><Relationship Id="rId8" Type="http://schemas.openxmlformats.org/officeDocument/2006/relationships/settings" Target="settings.xml"/><Relationship Id="rId51" Type="http://schemas.openxmlformats.org/officeDocument/2006/relationships/hyperlink" Target="http://www.planalto.gov.br/ccivil_03/_ato2019-2022/2021/lei/L14133.htm" TargetMode="External"/><Relationship Id="rId3" Type="http://schemas.openxmlformats.org/officeDocument/2006/relationships/customXml" Target="../customXml/item3.xml"/><Relationship Id="rId12" Type="http://schemas.openxmlformats.org/officeDocument/2006/relationships/image" Target="media/image1.emf"/><Relationship Id="rId17" Type="http://schemas.openxmlformats.org/officeDocument/2006/relationships/hyperlink" Target="http://www.planalto.gov.br/ccivil_03/_ato2019-2022/2021/lei/L14133.htm" TargetMode="External"/><Relationship Id="rId25" Type="http://schemas.openxmlformats.org/officeDocument/2006/relationships/hyperlink" Target="http://www.planalto.gov.br/ccivil_03/_ato2019-2022/2021/lei/L14133.htm" TargetMode="External"/><Relationship Id="rId33" Type="http://schemas.openxmlformats.org/officeDocument/2006/relationships/hyperlink" Target="http://www.planalto.gov.br/ccivil_03/_ato2019-2022/2021/lei/L14133.htm" TargetMode="External"/><Relationship Id="rId38" Type="http://schemas.openxmlformats.org/officeDocument/2006/relationships/hyperlink" Target="http://www.planalto.gov.br/ccivil_03/_ato2019-2022/2021/lei/L14133.htm" TargetMode="External"/><Relationship Id="rId46" Type="http://schemas.openxmlformats.org/officeDocument/2006/relationships/hyperlink" Target="http://www.planalto.gov.br/ccivil_03/_ato2019-2022/2021/lei/L14133.htm" TargetMode="External"/><Relationship Id="rId59" Type="http://schemas.openxmlformats.org/officeDocument/2006/relationships/hyperlink" Target="http://www.planalto.gov.br/ccivil_03/_ato2019-2022/2021/lei/L1413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2A2765E7DFD38469B2E626874CD0041" ma:contentTypeVersion="10" ma:contentTypeDescription="Crie um novo documento." ma:contentTypeScope="" ma:versionID="0c31b71fa78768df031cf3ecb486ccda">
  <xsd:schema xmlns:xsd="http://www.w3.org/2001/XMLSchema" xmlns:xs="http://www.w3.org/2001/XMLSchema" xmlns:p="http://schemas.microsoft.com/office/2006/metadata/properties" xmlns:ns2="52c93ea8-e2de-466c-b401-d7fabeb9490e" xmlns:ns3="d7c48ea4-4748-4e79-bb61-d51d73419c91" targetNamespace="http://schemas.microsoft.com/office/2006/metadata/properties" ma:root="true" ma:fieldsID="8e4945030905baccc89c526be19744c4" ns2:_="" ns3:_="">
    <xsd:import namespace="52c93ea8-e2de-466c-b401-d7fabeb9490e"/>
    <xsd:import namespace="d7c48ea4-4748-4e79-bb61-d51d73419c9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c93ea8-e2de-466c-b401-d7fabeb949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7c48ea4-4748-4e79-bb61-d51d73419c91" elementFormDefault="qualified">
    <xsd:import namespace="http://schemas.microsoft.com/office/2006/documentManagement/types"/>
    <xsd:import namespace="http://schemas.microsoft.com/office/infopath/2007/PartnerControls"/>
    <xsd:element name="SharedWithUsers" ma:index="16"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91BF97-A035-44B5-AC46-F98ECEF9548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B9FBD4A-DBF7-4E07-A973-35AD9C60FAB9}">
  <ds:schemaRefs>
    <ds:schemaRef ds:uri="http://schemas.microsoft.com/sharepoint/v3/contenttype/forms"/>
  </ds:schemaRefs>
</ds:datastoreItem>
</file>

<file path=customXml/itemProps3.xml><?xml version="1.0" encoding="utf-8"?>
<ds:datastoreItem xmlns:ds="http://schemas.openxmlformats.org/officeDocument/2006/customXml" ds:itemID="{3BB134B6-CE31-4590-AF7E-39EBAFB18E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c93ea8-e2de-466c-b401-d7fabeb9490e"/>
    <ds:schemaRef ds:uri="d7c48ea4-4748-4e79-bb61-d51d73419c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5BAAC7A-6F4F-4ED0-80B0-3450E2525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4219</Words>
  <Characters>22783</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26949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2025-08-19T14:23:00Z</dcterms:created>
  <dcterms:modified xsi:type="dcterms:W3CDTF">2025-08-20T20:23:00Z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0x01010012A2765E7DFD38469B2E626874CD0041</vt:lpwstr>
  </property>
</Properties>
</file>